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7AE11" w14:textId="77777777" w:rsidR="00D55507" w:rsidRDefault="00EF5D37">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633DADFF" w14:textId="77777777" w:rsidR="00D55507" w:rsidRDefault="00EF5D37">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5048F829" w14:textId="77777777" w:rsidR="00D55507" w:rsidRDefault="00EF5D37">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2015</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D55507" w14:paraId="5588EC9D" w14:textId="77777777">
        <w:trPr>
          <w:trHeight w:val="939"/>
        </w:trPr>
        <w:tc>
          <w:tcPr>
            <w:tcW w:w="1141" w:type="dxa"/>
            <w:vAlign w:val="center"/>
          </w:tcPr>
          <w:p w14:paraId="1A6525A6" w14:textId="77777777" w:rsidR="00D55507" w:rsidRDefault="00EF5D37">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3562023C" w14:textId="77777777" w:rsidR="00D55507" w:rsidRDefault="00EF5D37">
            <w:pPr>
              <w:widowControl/>
              <w:spacing w:line="380" w:lineRule="exact"/>
              <w:rPr>
                <w:rFonts w:ascii="宋体" w:hAnsi="宋体"/>
                <w:w w:val="80"/>
                <w:sz w:val="24"/>
              </w:rPr>
            </w:pPr>
            <w:r>
              <w:rPr>
                <w:rFonts w:hint="eastAsia"/>
                <w:b/>
                <w:bCs/>
                <w:sz w:val="24"/>
              </w:rPr>
              <w:t>Translation</w:t>
            </w:r>
            <w:r>
              <w:rPr>
                <w:b/>
                <w:bCs/>
                <w:sz w:val="24"/>
              </w:rPr>
              <w:t xml:space="preserve"> </w:t>
            </w:r>
            <w:r>
              <w:rPr>
                <w:rFonts w:hint="eastAsia"/>
                <w:b/>
                <w:bCs/>
                <w:sz w:val="24"/>
              </w:rPr>
              <w:t>Report</w:t>
            </w:r>
            <w:r>
              <w:rPr>
                <w:b/>
                <w:bCs/>
                <w:sz w:val="24"/>
              </w:rPr>
              <w:t xml:space="preserve"> </w:t>
            </w:r>
            <w:r>
              <w:rPr>
                <w:rFonts w:hint="eastAsia"/>
                <w:b/>
                <w:bCs/>
                <w:sz w:val="24"/>
              </w:rPr>
              <w:t>o</w:t>
            </w:r>
            <w:r>
              <w:rPr>
                <w:b/>
                <w:bCs/>
                <w:sz w:val="24"/>
              </w:rPr>
              <w:t xml:space="preserve">f </w:t>
            </w:r>
            <w:r>
              <w:rPr>
                <w:rFonts w:hint="eastAsia"/>
                <w:b/>
                <w:bCs/>
                <w:i/>
                <w:sz w:val="24"/>
              </w:rPr>
              <w:t>Digital Humans</w:t>
            </w:r>
            <w:r>
              <w:rPr>
                <w:rFonts w:hint="eastAsia"/>
                <w:b/>
                <w:bCs/>
                <w:i/>
                <w:sz w:val="24"/>
              </w:rPr>
              <w:t xml:space="preserve">-The Rise of a New Financial </w:t>
            </w:r>
            <w:proofErr w:type="gramStart"/>
            <w:r>
              <w:rPr>
                <w:rFonts w:hint="eastAsia"/>
                <w:b/>
                <w:bCs/>
                <w:i/>
                <w:sz w:val="24"/>
              </w:rPr>
              <w:t>Structure(</w:t>
            </w:r>
            <w:proofErr w:type="gramEnd"/>
            <w:r>
              <w:rPr>
                <w:rFonts w:hint="eastAsia"/>
                <w:b/>
                <w:bCs/>
                <w:i/>
                <w:sz w:val="24"/>
              </w:rPr>
              <w:t>FinTech)</w:t>
            </w:r>
          </w:p>
        </w:tc>
        <w:tc>
          <w:tcPr>
            <w:tcW w:w="1134" w:type="dxa"/>
            <w:vAlign w:val="center"/>
          </w:tcPr>
          <w:p w14:paraId="0BFC82BB" w14:textId="77777777" w:rsidR="00D55507" w:rsidRDefault="00EF5D37">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712FE59F" w14:textId="77777777" w:rsidR="00D55507" w:rsidRDefault="00EF5D37">
            <w:pPr>
              <w:widowControl/>
              <w:spacing w:line="380" w:lineRule="exact"/>
              <w:jc w:val="center"/>
              <w:rPr>
                <w:rFonts w:ascii="宋体" w:hAnsi="宋体"/>
                <w:w w:val="80"/>
                <w:sz w:val="24"/>
              </w:rPr>
            </w:pPr>
            <w:r>
              <w:rPr>
                <w:rFonts w:ascii="宋体" w:hAnsi="宋体" w:hint="eastAsia"/>
                <w:w w:val="80"/>
                <w:sz w:val="24"/>
              </w:rPr>
              <w:t>2018.12.15</w:t>
            </w:r>
          </w:p>
        </w:tc>
      </w:tr>
      <w:tr w:rsidR="00D55507" w14:paraId="5F9D68E3" w14:textId="77777777">
        <w:trPr>
          <w:trHeight w:val="630"/>
        </w:trPr>
        <w:tc>
          <w:tcPr>
            <w:tcW w:w="1141" w:type="dxa"/>
            <w:vAlign w:val="center"/>
          </w:tcPr>
          <w:p w14:paraId="00EA1396" w14:textId="77777777" w:rsidR="00D55507" w:rsidRDefault="00EF5D37">
            <w:pPr>
              <w:spacing w:line="380" w:lineRule="exact"/>
              <w:jc w:val="center"/>
              <w:rPr>
                <w:rFonts w:ascii="宋体" w:hAnsi="宋体"/>
                <w:b/>
                <w:w w:val="80"/>
                <w:sz w:val="24"/>
              </w:rPr>
            </w:pPr>
            <w:r>
              <w:rPr>
                <w:rFonts w:ascii="宋体" w:hAnsi="宋体"/>
                <w:b/>
                <w:w w:val="80"/>
                <w:sz w:val="24"/>
              </w:rPr>
              <w:t>学</w:t>
            </w:r>
            <w:r>
              <w:rPr>
                <w:rFonts w:ascii="宋体" w:hAnsi="宋体"/>
                <w:b/>
                <w:w w:val="80"/>
                <w:sz w:val="24"/>
              </w:rPr>
              <w:t xml:space="preserve">  </w:t>
            </w:r>
            <w:r>
              <w:rPr>
                <w:rFonts w:ascii="宋体" w:hAnsi="宋体"/>
                <w:b/>
                <w:w w:val="80"/>
                <w:sz w:val="24"/>
              </w:rPr>
              <w:t>号</w:t>
            </w:r>
          </w:p>
        </w:tc>
        <w:tc>
          <w:tcPr>
            <w:tcW w:w="2127" w:type="dxa"/>
            <w:vAlign w:val="center"/>
          </w:tcPr>
          <w:p w14:paraId="2EFE1F16" w14:textId="77777777" w:rsidR="00D55507" w:rsidRDefault="00EF5D37">
            <w:pPr>
              <w:spacing w:line="380" w:lineRule="exact"/>
              <w:jc w:val="center"/>
              <w:rPr>
                <w:rFonts w:ascii="宋体" w:hAnsi="宋体"/>
                <w:w w:val="80"/>
                <w:sz w:val="24"/>
              </w:rPr>
            </w:pPr>
            <w:r>
              <w:rPr>
                <w:w w:val="80"/>
                <w:sz w:val="24"/>
              </w:rPr>
              <w:t>1510403116</w:t>
            </w:r>
          </w:p>
        </w:tc>
        <w:tc>
          <w:tcPr>
            <w:tcW w:w="992" w:type="dxa"/>
            <w:vAlign w:val="center"/>
          </w:tcPr>
          <w:p w14:paraId="65FB4E4E" w14:textId="77777777" w:rsidR="00D55507" w:rsidRDefault="00EF5D37">
            <w:pPr>
              <w:spacing w:line="380" w:lineRule="exact"/>
              <w:jc w:val="center"/>
              <w:rPr>
                <w:rFonts w:ascii="宋体" w:hAnsi="宋体"/>
                <w:b/>
                <w:w w:val="80"/>
                <w:sz w:val="24"/>
              </w:rPr>
            </w:pPr>
            <w:r>
              <w:rPr>
                <w:rFonts w:ascii="宋体" w:hAnsi="宋体"/>
                <w:b/>
                <w:w w:val="80"/>
                <w:sz w:val="24"/>
              </w:rPr>
              <w:t>姓</w:t>
            </w:r>
            <w:r>
              <w:rPr>
                <w:rFonts w:ascii="宋体" w:hAnsi="宋体"/>
                <w:b/>
                <w:w w:val="80"/>
                <w:sz w:val="24"/>
              </w:rPr>
              <w:t xml:space="preserve">  </w:t>
            </w:r>
            <w:r>
              <w:rPr>
                <w:rFonts w:ascii="宋体" w:hAnsi="宋体"/>
                <w:b/>
                <w:w w:val="80"/>
                <w:sz w:val="24"/>
              </w:rPr>
              <w:t>名</w:t>
            </w:r>
          </w:p>
        </w:tc>
        <w:tc>
          <w:tcPr>
            <w:tcW w:w="1843" w:type="dxa"/>
            <w:vAlign w:val="center"/>
          </w:tcPr>
          <w:p w14:paraId="74F7FE55" w14:textId="77777777" w:rsidR="00D55507" w:rsidRDefault="00EF5D37">
            <w:pPr>
              <w:spacing w:line="380" w:lineRule="exact"/>
              <w:jc w:val="center"/>
              <w:rPr>
                <w:rFonts w:ascii="宋体" w:hAnsi="宋体"/>
                <w:w w:val="80"/>
                <w:sz w:val="24"/>
              </w:rPr>
            </w:pPr>
            <w:r>
              <w:rPr>
                <w:rFonts w:ascii="宋体" w:hAnsi="宋体" w:hint="eastAsia"/>
                <w:w w:val="80"/>
                <w:sz w:val="24"/>
              </w:rPr>
              <w:t>唐晓玲</w:t>
            </w:r>
          </w:p>
        </w:tc>
        <w:tc>
          <w:tcPr>
            <w:tcW w:w="1134" w:type="dxa"/>
            <w:vAlign w:val="center"/>
          </w:tcPr>
          <w:p w14:paraId="68E4EBED" w14:textId="77777777" w:rsidR="00D55507" w:rsidRDefault="00EF5D37">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313BD66A" w14:textId="77777777" w:rsidR="00D55507" w:rsidRDefault="00EF5D37">
            <w:pPr>
              <w:spacing w:line="380" w:lineRule="exact"/>
              <w:jc w:val="center"/>
              <w:rPr>
                <w:rFonts w:ascii="宋体" w:hAnsi="宋体"/>
                <w:w w:val="80"/>
                <w:sz w:val="24"/>
              </w:rPr>
            </w:pPr>
            <w:r>
              <w:rPr>
                <w:rFonts w:ascii="宋体" w:hAnsi="宋体" w:hint="eastAsia"/>
                <w:w w:val="80"/>
                <w:sz w:val="24"/>
              </w:rPr>
              <w:t>李亚星</w:t>
            </w:r>
          </w:p>
        </w:tc>
      </w:tr>
      <w:tr w:rsidR="00D55507" w14:paraId="535AFB62" w14:textId="77777777">
        <w:trPr>
          <w:trHeight w:val="1905"/>
        </w:trPr>
        <w:tc>
          <w:tcPr>
            <w:tcW w:w="8789" w:type="dxa"/>
            <w:gridSpan w:val="6"/>
          </w:tcPr>
          <w:p w14:paraId="34CDB823" w14:textId="77777777" w:rsidR="00D55507" w:rsidRDefault="00EF5D37">
            <w:pPr>
              <w:spacing w:line="360" w:lineRule="auto"/>
              <w:rPr>
                <w:sz w:val="24"/>
              </w:rPr>
            </w:pPr>
            <w:r>
              <w:rPr>
                <w:b/>
                <w:bCs/>
                <w:sz w:val="24"/>
              </w:rPr>
              <w:t>Background of the translation</w:t>
            </w:r>
          </w:p>
          <w:p w14:paraId="531DF13A" w14:textId="77777777" w:rsidR="00D55507" w:rsidRDefault="00EF5D37">
            <w:pPr>
              <w:pStyle w:val="a7"/>
              <w:spacing w:line="360" w:lineRule="auto"/>
              <w:ind w:firstLineChars="200" w:firstLine="480"/>
              <w:rPr>
                <w:rFonts w:eastAsiaTheme="minorEastAsia"/>
                <w:sz w:val="24"/>
              </w:rPr>
            </w:pPr>
            <w:r>
              <w:rPr>
                <w:rFonts w:eastAsiaTheme="minorEastAsia"/>
                <w:sz w:val="24"/>
              </w:rPr>
              <w:t xml:space="preserve">The source </w:t>
            </w:r>
            <w:r>
              <w:rPr>
                <w:rFonts w:eastAsiaTheme="minorEastAsia"/>
                <w:sz w:val="24"/>
              </w:rPr>
              <w:t xml:space="preserve">text </w:t>
            </w:r>
            <w:r>
              <w:rPr>
                <w:rFonts w:eastAsiaTheme="minorEastAsia"/>
                <w:sz w:val="24"/>
              </w:rPr>
              <w:t xml:space="preserve">of this translation is Chris Skinner's financial science popular book, </w:t>
            </w:r>
            <w:r>
              <w:rPr>
                <w:rFonts w:eastAsiaTheme="minorEastAsia"/>
                <w:i/>
                <w:iCs/>
                <w:sz w:val="24"/>
              </w:rPr>
              <w:t>Digital Human</w:t>
            </w:r>
            <w:r>
              <w:rPr>
                <w:rFonts w:eastAsiaTheme="minorEastAsia"/>
                <w:sz w:val="24"/>
              </w:rPr>
              <w:t xml:space="preserve">. </w:t>
            </w:r>
            <w:commentRangeStart w:id="0"/>
            <w:r>
              <w:rPr>
                <w:rFonts w:eastAsiaTheme="minorEastAsia"/>
                <w:sz w:val="24"/>
              </w:rPr>
              <w:t xml:space="preserve">The project is from a </w:t>
            </w:r>
            <w:proofErr w:type="spellStart"/>
            <w:r>
              <w:rPr>
                <w:rFonts w:eastAsiaTheme="minorEastAsia"/>
                <w:sz w:val="24"/>
              </w:rPr>
              <w:t>Xiaoxiao</w:t>
            </w:r>
            <w:proofErr w:type="spellEnd"/>
            <w:r>
              <w:rPr>
                <w:rFonts w:eastAsiaTheme="minorEastAsia"/>
                <w:sz w:val="24"/>
              </w:rPr>
              <w:t xml:space="preserve"> publishing house</w:t>
            </w:r>
            <w:r>
              <w:rPr>
                <w:rFonts w:eastAsiaTheme="minorEastAsia"/>
                <w:sz w:val="24"/>
              </w:rPr>
              <w:t>,</w:t>
            </w:r>
            <w:r>
              <w:rPr>
                <w:rFonts w:eastAsiaTheme="minorEastAsia"/>
                <w:sz w:val="24"/>
              </w:rPr>
              <w:t xml:space="preserve"> requires translation </w:t>
            </w:r>
            <w:r>
              <w:rPr>
                <w:rFonts w:eastAsiaTheme="minorEastAsia"/>
                <w:sz w:val="24"/>
              </w:rPr>
              <w:t xml:space="preserve">to Chinese </w:t>
            </w:r>
            <w:r>
              <w:rPr>
                <w:rFonts w:eastAsiaTheme="minorEastAsia"/>
                <w:sz w:val="24"/>
              </w:rPr>
              <w:t>from Introduction to Chapter 5.</w:t>
            </w:r>
            <w:commentRangeEnd w:id="0"/>
            <w:r w:rsidR="003A3B2E">
              <w:rPr>
                <w:rStyle w:val="af"/>
              </w:rPr>
              <w:commentReference w:id="0"/>
            </w:r>
            <w:r>
              <w:rPr>
                <w:rFonts w:eastAsiaTheme="minorEastAsia"/>
                <w:sz w:val="24"/>
              </w:rPr>
              <w:t xml:space="preserve"> The style needs to follow the original te</w:t>
            </w:r>
            <w:r>
              <w:rPr>
                <w:rFonts w:eastAsiaTheme="minorEastAsia"/>
                <w:sz w:val="24"/>
              </w:rPr>
              <w:t xml:space="preserve">xt, and the typesetting </w:t>
            </w:r>
            <w:r>
              <w:rPr>
                <w:rFonts w:eastAsiaTheme="minorEastAsia"/>
                <w:sz w:val="24"/>
              </w:rPr>
              <w:t>should be</w:t>
            </w:r>
            <w:r>
              <w:rPr>
                <w:rFonts w:eastAsiaTheme="minorEastAsia"/>
                <w:sz w:val="24"/>
              </w:rPr>
              <w:t xml:space="preserve"> in accordance with Chinese habits. The project time is from September 17th to October 21st, 2018. According to the request, the project manager assigned the translation tasks to the members and </w:t>
            </w:r>
            <w:r>
              <w:rPr>
                <w:rFonts w:eastAsiaTheme="minorEastAsia"/>
                <w:sz w:val="24"/>
              </w:rPr>
              <w:t>made</w:t>
            </w:r>
            <w:r>
              <w:rPr>
                <w:rFonts w:eastAsiaTheme="minorEastAsia"/>
                <w:sz w:val="24"/>
              </w:rPr>
              <w:t xml:space="preserve"> the process schedule. O</w:t>
            </w:r>
            <w:r>
              <w:rPr>
                <w:rFonts w:eastAsiaTheme="minorEastAsia"/>
                <w:sz w:val="24"/>
              </w:rPr>
              <w:t xml:space="preserve">n September 17th, the translation task was issued. On the 18th, the proper nouns of each part were extracted and unified </w:t>
            </w:r>
            <w:commentRangeStart w:id="1"/>
            <w:r>
              <w:rPr>
                <w:rFonts w:eastAsiaTheme="minorEastAsia"/>
                <w:sz w:val="24"/>
              </w:rPr>
              <w:t>into the reviewer's</w:t>
            </w:r>
            <w:commentRangeEnd w:id="1"/>
            <w:r w:rsidR="003A3B2E">
              <w:rPr>
                <w:rStyle w:val="af"/>
              </w:rPr>
              <w:commentReference w:id="1"/>
            </w:r>
            <w:r>
              <w:rPr>
                <w:rFonts w:eastAsiaTheme="minorEastAsia"/>
                <w:sz w:val="24"/>
              </w:rPr>
              <w:t xml:space="preserve">. On the 20th, the reviewers produced the glossary </w:t>
            </w:r>
            <w:r>
              <w:rPr>
                <w:rFonts w:eastAsiaTheme="minorEastAsia"/>
                <w:sz w:val="24"/>
              </w:rPr>
              <w:t xml:space="preserve">terms </w:t>
            </w:r>
            <w:r>
              <w:rPr>
                <w:rFonts w:eastAsiaTheme="minorEastAsia"/>
                <w:sz w:val="24"/>
              </w:rPr>
              <w:t xml:space="preserve">of the entire </w:t>
            </w:r>
            <w:r>
              <w:rPr>
                <w:rFonts w:eastAsiaTheme="minorEastAsia"/>
                <w:sz w:val="24"/>
              </w:rPr>
              <w:t>translation</w:t>
            </w:r>
            <w:r>
              <w:rPr>
                <w:rFonts w:eastAsiaTheme="minorEastAsia"/>
                <w:sz w:val="24"/>
              </w:rPr>
              <w:t xml:space="preserve"> </w:t>
            </w:r>
            <w:r>
              <w:rPr>
                <w:rFonts w:eastAsiaTheme="minorEastAsia"/>
                <w:sz w:val="24"/>
              </w:rPr>
              <w:t>with</w:t>
            </w:r>
            <w:r>
              <w:rPr>
                <w:rFonts w:eastAsiaTheme="minorEastAsia"/>
                <w:sz w:val="24"/>
              </w:rPr>
              <w:t xml:space="preserve"> the proper nouns. </w:t>
            </w:r>
            <w:commentRangeStart w:id="2"/>
            <w:r>
              <w:rPr>
                <w:rFonts w:eastAsiaTheme="minorEastAsia"/>
                <w:sz w:val="24"/>
              </w:rPr>
              <w:t>T</w:t>
            </w:r>
            <w:r>
              <w:rPr>
                <w:rFonts w:eastAsiaTheme="minorEastAsia"/>
                <w:sz w:val="24"/>
              </w:rPr>
              <w:t>hen</w:t>
            </w:r>
            <w:commentRangeEnd w:id="2"/>
            <w:r w:rsidR="003A3B2E">
              <w:rPr>
                <w:rStyle w:val="af"/>
              </w:rPr>
              <w:commentReference w:id="2"/>
            </w:r>
            <w:r>
              <w:rPr>
                <w:rFonts w:eastAsiaTheme="minorEastAsia"/>
                <w:sz w:val="24"/>
              </w:rPr>
              <w:t xml:space="preserve"> start</w:t>
            </w:r>
            <w:r>
              <w:rPr>
                <w:rFonts w:eastAsiaTheme="minorEastAsia"/>
                <w:sz w:val="24"/>
              </w:rPr>
              <w:t>ed</w:t>
            </w:r>
            <w:r>
              <w:rPr>
                <w:rFonts w:eastAsiaTheme="minorEastAsia"/>
                <w:sz w:val="24"/>
              </w:rPr>
              <w:t xml:space="preserve"> the translation of each part, submit</w:t>
            </w:r>
            <w:r>
              <w:rPr>
                <w:rFonts w:eastAsiaTheme="minorEastAsia"/>
                <w:sz w:val="24"/>
              </w:rPr>
              <w:t>ted</w:t>
            </w:r>
            <w:r>
              <w:rPr>
                <w:rFonts w:eastAsiaTheme="minorEastAsia"/>
                <w:sz w:val="24"/>
              </w:rPr>
              <w:t xml:space="preserve"> the first draft on October 4th; then review</w:t>
            </w:r>
            <w:r>
              <w:rPr>
                <w:rFonts w:eastAsiaTheme="minorEastAsia"/>
                <w:sz w:val="24"/>
              </w:rPr>
              <w:t>ed</w:t>
            </w:r>
            <w:r>
              <w:rPr>
                <w:rFonts w:eastAsiaTheme="minorEastAsia"/>
                <w:sz w:val="24"/>
              </w:rPr>
              <w:t xml:space="preserve"> and </w:t>
            </w:r>
            <w:r>
              <w:rPr>
                <w:rFonts w:eastAsiaTheme="minorEastAsia"/>
                <w:sz w:val="24"/>
              </w:rPr>
              <w:t>modified</w:t>
            </w:r>
            <w:r>
              <w:rPr>
                <w:rFonts w:eastAsiaTheme="minorEastAsia"/>
                <w:sz w:val="24"/>
              </w:rPr>
              <w:t xml:space="preserve">, </w:t>
            </w:r>
            <w:r>
              <w:rPr>
                <w:rFonts w:eastAsiaTheme="minorEastAsia"/>
                <w:sz w:val="24"/>
              </w:rPr>
              <w:t xml:space="preserve">and </w:t>
            </w:r>
            <w:r>
              <w:rPr>
                <w:rFonts w:eastAsiaTheme="minorEastAsia"/>
                <w:sz w:val="24"/>
              </w:rPr>
              <w:t>submit</w:t>
            </w:r>
            <w:r>
              <w:rPr>
                <w:rFonts w:eastAsiaTheme="minorEastAsia"/>
                <w:sz w:val="24"/>
              </w:rPr>
              <w:t>ted</w:t>
            </w:r>
            <w:r>
              <w:rPr>
                <w:rFonts w:eastAsiaTheme="minorEastAsia"/>
                <w:sz w:val="24"/>
              </w:rPr>
              <w:t xml:space="preserve"> the review draft on October 9th;</w:t>
            </w:r>
            <w:r>
              <w:rPr>
                <w:rFonts w:eastAsiaTheme="minorEastAsia"/>
                <w:sz w:val="24"/>
              </w:rPr>
              <w:t xml:space="preserve"> all translations </w:t>
            </w:r>
            <w:r>
              <w:rPr>
                <w:rFonts w:eastAsiaTheme="minorEastAsia"/>
                <w:sz w:val="24"/>
              </w:rPr>
              <w:t>were</w:t>
            </w:r>
            <w:r>
              <w:rPr>
                <w:rFonts w:eastAsiaTheme="minorEastAsia"/>
                <w:sz w:val="24"/>
              </w:rPr>
              <w:t xml:space="preserve"> submitted to the reviewer for </w:t>
            </w:r>
            <w:r>
              <w:rPr>
                <w:rFonts w:eastAsiaTheme="minorEastAsia"/>
                <w:sz w:val="24"/>
              </w:rPr>
              <w:t>the last</w:t>
            </w:r>
            <w:r>
              <w:rPr>
                <w:rFonts w:eastAsiaTheme="minorEastAsia"/>
                <w:sz w:val="24"/>
              </w:rPr>
              <w:t xml:space="preserve"> review. </w:t>
            </w:r>
            <w:commentRangeStart w:id="3"/>
            <w:r>
              <w:rPr>
                <w:rFonts w:eastAsiaTheme="minorEastAsia"/>
                <w:sz w:val="24"/>
              </w:rPr>
              <w:t>T</w:t>
            </w:r>
            <w:r>
              <w:rPr>
                <w:rFonts w:eastAsiaTheme="minorEastAsia"/>
                <w:sz w:val="24"/>
              </w:rPr>
              <w:t>hen t</w:t>
            </w:r>
            <w:r>
              <w:rPr>
                <w:rFonts w:eastAsiaTheme="minorEastAsia"/>
                <w:sz w:val="24"/>
              </w:rPr>
              <w:t>he final draft is formed</w:t>
            </w:r>
            <w:r>
              <w:rPr>
                <w:rFonts w:eastAsiaTheme="minorEastAsia"/>
                <w:sz w:val="24"/>
              </w:rPr>
              <w:t>.</w:t>
            </w:r>
            <w:r>
              <w:rPr>
                <w:rFonts w:eastAsiaTheme="minorEastAsia"/>
                <w:sz w:val="24"/>
              </w:rPr>
              <w:t xml:space="preserve"> </w:t>
            </w:r>
            <w:commentRangeEnd w:id="3"/>
            <w:r w:rsidR="003A3B2E">
              <w:rPr>
                <w:rStyle w:val="af"/>
              </w:rPr>
              <w:commentReference w:id="3"/>
            </w:r>
            <w:r>
              <w:rPr>
                <w:rFonts w:eastAsiaTheme="minorEastAsia"/>
                <w:sz w:val="24"/>
              </w:rPr>
              <w:t>F</w:t>
            </w:r>
            <w:r>
              <w:rPr>
                <w:rFonts w:eastAsiaTheme="minorEastAsia"/>
                <w:sz w:val="24"/>
              </w:rPr>
              <w:t>inally, the project manager and the reviewer ma</w:t>
            </w:r>
            <w:r>
              <w:rPr>
                <w:rFonts w:eastAsiaTheme="minorEastAsia"/>
                <w:sz w:val="24"/>
              </w:rPr>
              <w:t>de</w:t>
            </w:r>
            <w:r>
              <w:rPr>
                <w:rFonts w:eastAsiaTheme="minorEastAsia"/>
                <w:sz w:val="24"/>
              </w:rPr>
              <w:t xml:space="preserve"> a typesetting to complete the final product.</w:t>
            </w:r>
          </w:p>
          <w:p w14:paraId="3EBC2818" w14:textId="77777777" w:rsidR="00D55507" w:rsidRDefault="00EF5D37">
            <w:pPr>
              <w:pStyle w:val="a7"/>
              <w:spacing w:line="360" w:lineRule="auto"/>
              <w:ind w:firstLineChars="200" w:firstLine="480"/>
              <w:rPr>
                <w:rFonts w:eastAsiaTheme="minorEastAsia"/>
                <w:sz w:val="24"/>
              </w:rPr>
            </w:pPr>
            <w:r>
              <w:rPr>
                <w:rFonts w:eastAsiaTheme="minorEastAsia"/>
                <w:sz w:val="24"/>
              </w:rPr>
              <w:t>Chris Skinner is a research commentator with a high degree of influence in the financial industry. He mainly reviews and analyzes financial markets on the “Finan</w:t>
            </w:r>
            <w:r>
              <w:rPr>
                <w:rFonts w:eastAsiaTheme="minorEastAsia"/>
                <w:sz w:val="24"/>
              </w:rPr>
              <w:t xml:space="preserve">cier Website” and the European Financial Network Club “Financial Service Club”. </w:t>
            </w:r>
            <w:r>
              <w:rPr>
                <w:rFonts w:eastAsiaTheme="minorEastAsia"/>
                <w:i/>
                <w:iCs/>
                <w:sz w:val="24"/>
              </w:rPr>
              <w:t>Digital Human</w:t>
            </w:r>
            <w:r>
              <w:rPr>
                <w:rFonts w:eastAsiaTheme="minorEastAsia"/>
                <w:sz w:val="24"/>
              </w:rPr>
              <w:t xml:space="preserve"> mainly talks about emerging technologies in the contemporary human world. The fifth chapter focuses on the rise of </w:t>
            </w:r>
            <w:r>
              <w:rPr>
                <w:rFonts w:eastAsiaTheme="minorEastAsia"/>
                <w:sz w:val="24"/>
              </w:rPr>
              <w:t>FinTech</w:t>
            </w:r>
            <w:r>
              <w:rPr>
                <w:rFonts w:eastAsiaTheme="minorEastAsia"/>
                <w:sz w:val="24"/>
              </w:rPr>
              <w:t xml:space="preserve">, investment in </w:t>
            </w:r>
            <w:r>
              <w:rPr>
                <w:rFonts w:eastAsiaTheme="minorEastAsia"/>
                <w:sz w:val="24"/>
              </w:rPr>
              <w:t>FinTech</w:t>
            </w:r>
            <w:r>
              <w:rPr>
                <w:rFonts w:eastAsiaTheme="minorEastAsia"/>
                <w:sz w:val="24"/>
              </w:rPr>
              <w:t xml:space="preserve"> around the world</w:t>
            </w:r>
            <w:r>
              <w:rPr>
                <w:rFonts w:eastAsiaTheme="minorEastAsia"/>
                <w:sz w:val="24"/>
              </w:rPr>
              <w:t>, and the "Finance Technology Wave</w:t>
            </w:r>
            <w:r>
              <w:rPr>
                <w:rFonts w:eastAsiaTheme="minorEastAsia"/>
                <w:sz w:val="24"/>
              </w:rPr>
              <w:t>" initiated by</w:t>
            </w:r>
            <w:r>
              <w:rPr>
                <w:rFonts w:eastAsiaTheme="minorEastAsia"/>
                <w:sz w:val="24"/>
              </w:rPr>
              <w:t xml:space="preserve"> regulatory technology, insurance technology, wealth technology, etc. This section of </w:t>
            </w:r>
            <w:commentRangeStart w:id="4"/>
            <w:r>
              <w:rPr>
                <w:rFonts w:eastAsiaTheme="minorEastAsia"/>
                <w:sz w:val="24"/>
              </w:rPr>
              <w:t>the specifically</w:t>
            </w:r>
            <w:commentRangeEnd w:id="4"/>
            <w:r w:rsidR="003A3B2E">
              <w:rPr>
                <w:rStyle w:val="af"/>
              </w:rPr>
              <w:commentReference w:id="4"/>
            </w:r>
            <w:r>
              <w:rPr>
                <w:rFonts w:eastAsiaTheme="minorEastAsia"/>
                <w:sz w:val="24"/>
              </w:rPr>
              <w:t xml:space="preserve"> reflects the emergence and impact </w:t>
            </w:r>
            <w:r>
              <w:rPr>
                <w:rFonts w:eastAsiaTheme="minorEastAsia"/>
                <w:sz w:val="24"/>
              </w:rPr>
              <w:lastRenderedPageBreak/>
              <w:t xml:space="preserve">of the current wave of </w:t>
            </w:r>
            <w:r>
              <w:rPr>
                <w:rFonts w:eastAsiaTheme="minorEastAsia"/>
                <w:sz w:val="24"/>
              </w:rPr>
              <w:t>FinTech</w:t>
            </w:r>
            <w:r>
              <w:rPr>
                <w:rFonts w:eastAsiaTheme="minorEastAsia"/>
                <w:sz w:val="24"/>
              </w:rPr>
              <w:t xml:space="preserve">, and has conducted in-depth research on </w:t>
            </w:r>
            <w:r>
              <w:rPr>
                <w:rFonts w:eastAsiaTheme="minorEastAsia"/>
                <w:sz w:val="24"/>
              </w:rPr>
              <w:t>FinTech</w:t>
            </w:r>
            <w:r>
              <w:rPr>
                <w:rFonts w:eastAsiaTheme="minorEastAsia"/>
                <w:sz w:val="24"/>
              </w:rPr>
              <w:t xml:space="preserve">. Through reading this part of the Chinese translation, readers can access today's financial technology. </w:t>
            </w:r>
            <w:commentRangeStart w:id="5"/>
            <w:r>
              <w:rPr>
                <w:rFonts w:eastAsiaTheme="minorEastAsia"/>
                <w:sz w:val="24"/>
              </w:rPr>
              <w:t xml:space="preserve">The development status of the company has a deeper understanding. </w:t>
            </w:r>
            <w:commentRangeEnd w:id="5"/>
            <w:r w:rsidR="003A3B2E">
              <w:rPr>
                <w:rStyle w:val="af"/>
              </w:rPr>
              <w:commentReference w:id="5"/>
            </w:r>
            <w:r>
              <w:rPr>
                <w:rFonts w:eastAsiaTheme="minorEastAsia"/>
                <w:sz w:val="24"/>
              </w:rPr>
              <w:t xml:space="preserve">The translator hopes that through the translation of this part, </w:t>
            </w:r>
            <w:r>
              <w:rPr>
                <w:rFonts w:eastAsiaTheme="minorEastAsia"/>
                <w:sz w:val="24"/>
              </w:rPr>
              <w:t>FinTech</w:t>
            </w:r>
            <w:r>
              <w:rPr>
                <w:rFonts w:eastAsiaTheme="minorEastAsia"/>
                <w:sz w:val="24"/>
              </w:rPr>
              <w:t xml:space="preserve"> enthus</w:t>
            </w:r>
            <w:r>
              <w:rPr>
                <w:rFonts w:eastAsiaTheme="minorEastAsia"/>
                <w:sz w:val="24"/>
              </w:rPr>
              <w:t>iasts will have a new</w:t>
            </w:r>
            <w:r>
              <w:rPr>
                <w:rFonts w:eastAsiaTheme="minorEastAsia"/>
                <w:sz w:val="24"/>
              </w:rPr>
              <w:t xml:space="preserve"> and deep</w:t>
            </w:r>
            <w:r>
              <w:rPr>
                <w:rFonts w:eastAsiaTheme="minorEastAsia"/>
                <w:sz w:val="24"/>
              </w:rPr>
              <w:t xml:space="preserve"> understanding of financial technology</w:t>
            </w:r>
            <w:r>
              <w:rPr>
                <w:rFonts w:eastAsiaTheme="minorEastAsia"/>
                <w:sz w:val="24"/>
              </w:rPr>
              <w:t>,</w:t>
            </w:r>
            <w:r>
              <w:rPr>
                <w:rFonts w:eastAsiaTheme="minorEastAsia"/>
                <w:sz w:val="24"/>
              </w:rPr>
              <w:t xml:space="preserve"> and </w:t>
            </w:r>
            <w:r>
              <w:rPr>
                <w:rFonts w:eastAsiaTheme="minorEastAsia"/>
                <w:sz w:val="24"/>
              </w:rPr>
              <w:t>learn more about</w:t>
            </w:r>
            <w:r>
              <w:rPr>
                <w:rFonts w:eastAsiaTheme="minorEastAsia"/>
                <w:sz w:val="24"/>
              </w:rPr>
              <w:t xml:space="preserve"> the development of </w:t>
            </w:r>
            <w:r>
              <w:rPr>
                <w:rFonts w:eastAsiaTheme="minorEastAsia"/>
                <w:sz w:val="24"/>
              </w:rPr>
              <w:t>FinTech</w:t>
            </w:r>
            <w:r>
              <w:rPr>
                <w:rFonts w:eastAsiaTheme="minorEastAsia"/>
                <w:sz w:val="24"/>
              </w:rPr>
              <w:t xml:space="preserve"> in China and the world. </w:t>
            </w:r>
            <w:r>
              <w:rPr>
                <w:rFonts w:eastAsiaTheme="minorEastAsia"/>
                <w:sz w:val="24"/>
              </w:rPr>
              <w:t xml:space="preserve">Moreover, </w:t>
            </w:r>
            <w:r>
              <w:rPr>
                <w:rFonts w:eastAsiaTheme="minorEastAsia"/>
                <w:sz w:val="24"/>
              </w:rPr>
              <w:t>the translation strategy of domestication</w:t>
            </w:r>
            <w:r>
              <w:rPr>
                <w:rFonts w:eastAsiaTheme="minorEastAsia"/>
                <w:sz w:val="24"/>
              </w:rPr>
              <w:t>, translation method of free translation and translation skills</w:t>
            </w:r>
            <w:r>
              <w:rPr>
                <w:rFonts w:eastAsiaTheme="minorEastAsia"/>
                <w:sz w:val="24"/>
              </w:rPr>
              <w:t xml:space="preserve"> of conversion and </w:t>
            </w:r>
            <w:bookmarkStart w:id="6" w:name="10036067-6-1"/>
            <w:r>
              <w:rPr>
                <w:rFonts w:eastAsiaTheme="minorEastAsia"/>
                <w:sz w:val="24"/>
              </w:rPr>
              <w:t xml:space="preserve">amplification </w:t>
            </w:r>
            <w:bookmarkEnd w:id="6"/>
            <w:r>
              <w:rPr>
                <w:rFonts w:eastAsiaTheme="minorEastAsia"/>
                <w:sz w:val="24"/>
              </w:rPr>
              <w:t>can also provide a reference for others</w:t>
            </w:r>
            <w:r>
              <w:rPr>
                <w:rFonts w:eastAsiaTheme="minorEastAsia"/>
                <w:sz w:val="24"/>
              </w:rPr>
              <w:t>.</w:t>
            </w:r>
            <w:r>
              <w:rPr>
                <w:rFonts w:eastAsiaTheme="minorEastAsia"/>
                <w:sz w:val="24"/>
              </w:rPr>
              <w:t xml:space="preserve"> </w:t>
            </w:r>
            <w:commentRangeStart w:id="7"/>
            <w:r>
              <w:rPr>
                <w:rFonts w:eastAsiaTheme="minorEastAsia"/>
                <w:sz w:val="24"/>
              </w:rPr>
              <w:t>And</w:t>
            </w:r>
            <w:r>
              <w:rPr>
                <w:rFonts w:eastAsiaTheme="minorEastAsia"/>
                <w:sz w:val="24"/>
              </w:rPr>
              <w:t xml:space="preserve"> the translator </w:t>
            </w:r>
            <w:r>
              <w:rPr>
                <w:rFonts w:eastAsiaTheme="minorEastAsia"/>
                <w:sz w:val="24"/>
              </w:rPr>
              <w:t>can</w:t>
            </w:r>
            <w:r>
              <w:rPr>
                <w:rFonts w:eastAsiaTheme="minorEastAsia"/>
                <w:sz w:val="24"/>
              </w:rPr>
              <w:t xml:space="preserve"> </w:t>
            </w:r>
            <w:r>
              <w:rPr>
                <w:rFonts w:eastAsiaTheme="minorEastAsia"/>
                <w:sz w:val="24"/>
              </w:rPr>
              <w:t>get</w:t>
            </w:r>
            <w:r>
              <w:rPr>
                <w:rFonts w:eastAsiaTheme="minorEastAsia"/>
                <w:sz w:val="24"/>
              </w:rPr>
              <w:t xml:space="preserve"> more practices.</w:t>
            </w:r>
            <w:commentRangeEnd w:id="7"/>
            <w:r w:rsidR="003A3B2E">
              <w:rPr>
                <w:rStyle w:val="af"/>
              </w:rPr>
              <w:commentReference w:id="7"/>
            </w:r>
          </w:p>
        </w:tc>
      </w:tr>
      <w:tr w:rsidR="00D55507" w14:paraId="38CB4395" w14:textId="77777777">
        <w:trPr>
          <w:trHeight w:val="3932"/>
        </w:trPr>
        <w:tc>
          <w:tcPr>
            <w:tcW w:w="8789" w:type="dxa"/>
            <w:gridSpan w:val="6"/>
          </w:tcPr>
          <w:p w14:paraId="646AB032" w14:textId="77777777" w:rsidR="00D55507" w:rsidRDefault="00EF5D37">
            <w:pPr>
              <w:spacing w:line="360" w:lineRule="auto"/>
              <w:rPr>
                <w:bCs/>
                <w:sz w:val="24"/>
              </w:rPr>
            </w:pPr>
            <w:r>
              <w:rPr>
                <w:b/>
                <w:sz w:val="24"/>
              </w:rPr>
              <w:lastRenderedPageBreak/>
              <w:t>Contents of the translation report</w:t>
            </w:r>
            <w:r>
              <w:rPr>
                <w:sz w:val="24"/>
              </w:rPr>
              <w:t xml:space="preserve"> </w:t>
            </w:r>
            <w:r>
              <w:rPr>
                <w:bCs/>
                <w:sz w:val="24"/>
              </w:rPr>
              <w:t xml:space="preserve"> </w:t>
            </w:r>
          </w:p>
          <w:p w14:paraId="6BF666F2" w14:textId="77777777" w:rsidR="00D55507" w:rsidRDefault="00EF5D37">
            <w:pPr>
              <w:spacing w:line="360" w:lineRule="auto"/>
              <w:ind w:firstLineChars="200" w:firstLine="480"/>
              <w:rPr>
                <w:sz w:val="24"/>
              </w:rPr>
            </w:pPr>
            <w:r>
              <w:rPr>
                <w:sz w:val="24"/>
              </w:rPr>
              <w:t>In this text, t</w:t>
            </w:r>
            <w:r>
              <w:rPr>
                <w:sz w:val="24"/>
              </w:rPr>
              <w:t xml:space="preserve">he author talks about </w:t>
            </w:r>
            <w:r>
              <w:rPr>
                <w:sz w:val="24"/>
              </w:rPr>
              <w:t>many</w:t>
            </w:r>
            <w:r>
              <w:rPr>
                <w:sz w:val="24"/>
              </w:rPr>
              <w:t xml:space="preserve"> aspects of </w:t>
            </w:r>
            <w:r>
              <w:rPr>
                <w:sz w:val="24"/>
              </w:rPr>
              <w:t>FinTech</w:t>
            </w:r>
            <w:r>
              <w:rPr>
                <w:sz w:val="24"/>
              </w:rPr>
              <w:t xml:space="preserve"> from a personal perspective. The article has strong logic, strict form, and long sentences, which is different from the habit of more short sentences in Chinese. In addition, there are a large number of financial-related professional vocabulary, company n</w:t>
            </w:r>
            <w:r>
              <w:rPr>
                <w:sz w:val="24"/>
              </w:rPr>
              <w:t>ame and person name in this chapter. The translator needs a large amount of data review and web search to have a deeper understanding of financial style and related translation methods.</w:t>
            </w:r>
          </w:p>
          <w:p w14:paraId="66D84A9F" w14:textId="77777777" w:rsidR="00D55507" w:rsidRDefault="00EF5D37">
            <w:pPr>
              <w:pStyle w:val="a7"/>
              <w:spacing w:line="360" w:lineRule="auto"/>
              <w:ind w:firstLineChars="200" w:firstLine="480"/>
              <w:rPr>
                <w:rFonts w:eastAsiaTheme="minorEastAsia"/>
                <w:sz w:val="24"/>
              </w:rPr>
            </w:pPr>
            <w:r>
              <w:rPr>
                <w:rFonts w:eastAsiaTheme="minorEastAsia"/>
                <w:sz w:val="24"/>
              </w:rPr>
              <w:t>L</w:t>
            </w:r>
            <w:r>
              <w:rPr>
                <w:rFonts w:eastAsiaTheme="minorEastAsia"/>
                <w:sz w:val="24"/>
              </w:rPr>
              <w:t xml:space="preserve">iterature </w:t>
            </w:r>
            <w:r>
              <w:rPr>
                <w:rFonts w:eastAsiaTheme="minorEastAsia"/>
                <w:sz w:val="24"/>
              </w:rPr>
              <w:t>C</w:t>
            </w:r>
            <w:r>
              <w:rPr>
                <w:rFonts w:eastAsiaTheme="minorEastAsia"/>
                <w:sz w:val="24"/>
              </w:rPr>
              <w:t>ollation</w:t>
            </w:r>
            <w:r>
              <w:rPr>
                <w:rFonts w:eastAsiaTheme="minorEastAsia"/>
                <w:sz w:val="24"/>
              </w:rPr>
              <w:t>:</w:t>
            </w:r>
          </w:p>
          <w:p w14:paraId="12B3A795" w14:textId="77777777" w:rsidR="00D55507" w:rsidRDefault="00EF5D37">
            <w:pPr>
              <w:pStyle w:val="a7"/>
              <w:spacing w:line="360" w:lineRule="auto"/>
              <w:ind w:firstLineChars="200" w:firstLine="480"/>
              <w:rPr>
                <w:sz w:val="24"/>
              </w:rPr>
            </w:pPr>
            <w:commentRangeStart w:id="8"/>
            <w:r>
              <w:rPr>
                <w:sz w:val="24"/>
              </w:rPr>
              <w:t>Learn</w:t>
            </w:r>
            <w:r>
              <w:rPr>
                <w:sz w:val="24"/>
              </w:rPr>
              <w:t>ed</w:t>
            </w:r>
            <w:commentRangeEnd w:id="8"/>
            <w:r w:rsidR="003A3B2E">
              <w:rPr>
                <w:rStyle w:val="af"/>
              </w:rPr>
              <w:commentReference w:id="8"/>
            </w:r>
            <w:r>
              <w:rPr>
                <w:sz w:val="24"/>
              </w:rPr>
              <w:t xml:space="preserve"> about the development of the financial i</w:t>
            </w:r>
            <w:r>
              <w:rPr>
                <w:sz w:val="24"/>
              </w:rPr>
              <w:t xml:space="preserve">ndustry by reading </w:t>
            </w:r>
            <w:commentRangeStart w:id="9"/>
            <w:r>
              <w:rPr>
                <w:rFonts w:eastAsiaTheme="minorEastAsia"/>
                <w:sz w:val="24"/>
              </w:rPr>
              <w:t>《</w:t>
            </w:r>
            <w:r>
              <w:rPr>
                <w:rFonts w:eastAsiaTheme="minorEastAsia"/>
                <w:sz w:val="24"/>
              </w:rPr>
              <w:t>FinTech</w:t>
            </w:r>
            <w:r>
              <w:rPr>
                <w:rFonts w:eastAsiaTheme="minorEastAsia"/>
                <w:sz w:val="24"/>
              </w:rPr>
              <w:t>行业深度研究报告》</w:t>
            </w:r>
            <w:r>
              <w:rPr>
                <w:sz w:val="24"/>
              </w:rPr>
              <w:t xml:space="preserve"> and </w:t>
            </w:r>
            <w:r>
              <w:rPr>
                <w:rFonts w:eastAsiaTheme="minorEastAsia"/>
                <w:sz w:val="24"/>
              </w:rPr>
              <w:t>《</w:t>
            </w:r>
            <w:r>
              <w:rPr>
                <w:rFonts w:eastAsiaTheme="minorEastAsia"/>
                <w:sz w:val="24"/>
              </w:rPr>
              <w:t>F</w:t>
            </w:r>
            <w:r>
              <w:rPr>
                <w:color w:val="333333"/>
                <w:sz w:val="24"/>
                <w:shd w:val="clear" w:color="auto" w:fill="FFFFFF"/>
              </w:rPr>
              <w:t>intech</w:t>
            </w:r>
            <w:r>
              <w:rPr>
                <w:color w:val="333333"/>
                <w:sz w:val="24"/>
                <w:shd w:val="clear" w:color="auto" w:fill="FFFFFF"/>
              </w:rPr>
              <w:t>：全球金融科技权威指南</w:t>
            </w:r>
            <w:r>
              <w:rPr>
                <w:rFonts w:eastAsiaTheme="minorEastAsia"/>
                <w:sz w:val="24"/>
              </w:rPr>
              <w:t>》</w:t>
            </w:r>
            <w:commentRangeEnd w:id="9"/>
            <w:r w:rsidR="003A3B2E">
              <w:rPr>
                <w:rStyle w:val="af"/>
              </w:rPr>
              <w:commentReference w:id="9"/>
            </w:r>
            <w:r>
              <w:rPr>
                <w:sz w:val="24"/>
              </w:rPr>
              <w:t xml:space="preserve">. Relevant terms such as robot </w:t>
            </w:r>
            <w:r>
              <w:rPr>
                <w:sz w:val="24"/>
              </w:rPr>
              <w:t>advice</w:t>
            </w:r>
            <w:r>
              <w:rPr>
                <w:sz w:val="24"/>
              </w:rPr>
              <w:t>, machine learning, and financial inclusion can be used as parallel text references.</w:t>
            </w:r>
            <w:commentRangeStart w:id="10"/>
            <w:r>
              <w:rPr>
                <w:sz w:val="24"/>
              </w:rPr>
              <w:t xml:space="preserve"> </w:t>
            </w:r>
            <w:r>
              <w:rPr>
                <w:sz w:val="24"/>
              </w:rPr>
              <w:t>R</w:t>
            </w:r>
            <w:r>
              <w:rPr>
                <w:sz w:val="24"/>
              </w:rPr>
              <w:t>etrieve</w:t>
            </w:r>
            <w:r>
              <w:rPr>
                <w:sz w:val="24"/>
              </w:rPr>
              <w:t>d</w:t>
            </w:r>
            <w:r>
              <w:rPr>
                <w:sz w:val="24"/>
              </w:rPr>
              <w:t xml:space="preserve"> </w:t>
            </w:r>
            <w:commentRangeEnd w:id="10"/>
            <w:r w:rsidR="003A3B2E">
              <w:rPr>
                <w:rStyle w:val="af"/>
              </w:rPr>
              <w:commentReference w:id="10"/>
            </w:r>
            <w:r>
              <w:rPr>
                <w:sz w:val="24"/>
              </w:rPr>
              <w:t>the linguistic features of financial technology articles</w:t>
            </w:r>
            <w:r>
              <w:rPr>
                <w:sz w:val="24"/>
              </w:rPr>
              <w:t xml:space="preserve"> throug</w:t>
            </w:r>
            <w:r>
              <w:rPr>
                <w:sz w:val="24"/>
              </w:rPr>
              <w:t xml:space="preserve">h CNKI and </w:t>
            </w:r>
            <w:proofErr w:type="spellStart"/>
            <w:r>
              <w:rPr>
                <w:sz w:val="24"/>
              </w:rPr>
              <w:t>Wanfang</w:t>
            </w:r>
            <w:proofErr w:type="spellEnd"/>
            <w:r>
              <w:rPr>
                <w:sz w:val="24"/>
              </w:rPr>
              <w:t xml:space="preserve"> data , such as: </w:t>
            </w:r>
            <w:r>
              <w:rPr>
                <w:rFonts w:eastAsiaTheme="minorEastAsia"/>
                <w:sz w:val="24"/>
              </w:rPr>
              <w:t>《</w:t>
            </w:r>
            <w:r>
              <w:rPr>
                <w:rFonts w:eastAsiaTheme="minorEastAsia"/>
                <w:color w:val="000000" w:themeColor="text1"/>
                <w:sz w:val="24"/>
              </w:rPr>
              <w:t>金融英语词语特征及翻译探究</w:t>
            </w:r>
            <w:r>
              <w:rPr>
                <w:rFonts w:eastAsiaTheme="minorEastAsia"/>
                <w:sz w:val="24"/>
              </w:rPr>
              <w:t>》</w:t>
            </w:r>
            <w:r>
              <w:rPr>
                <w:sz w:val="24"/>
              </w:rPr>
              <w:t xml:space="preserve">, </w:t>
            </w:r>
            <w:r>
              <w:rPr>
                <w:rFonts w:eastAsiaTheme="minorEastAsia"/>
                <w:sz w:val="24"/>
              </w:rPr>
              <w:t>《</w:t>
            </w:r>
            <w:r>
              <w:rPr>
                <w:rFonts w:eastAsiaTheme="minorEastAsia"/>
                <w:color w:val="000000" w:themeColor="text1"/>
                <w:sz w:val="24"/>
              </w:rPr>
              <w:t>金融英语翻译中关联原则及翻译策略分析</w:t>
            </w:r>
            <w:r>
              <w:rPr>
                <w:rFonts w:eastAsiaTheme="minorEastAsia"/>
                <w:sz w:val="24"/>
              </w:rPr>
              <w:t>》</w:t>
            </w:r>
            <w:r>
              <w:rPr>
                <w:sz w:val="24"/>
              </w:rPr>
              <w:t xml:space="preserve">, etc., </w:t>
            </w:r>
            <w:r>
              <w:rPr>
                <w:sz w:val="24"/>
              </w:rPr>
              <w:t xml:space="preserve">and got acquainted with </w:t>
            </w:r>
            <w:r>
              <w:rPr>
                <w:sz w:val="24"/>
              </w:rPr>
              <w:t>theoretical principles</w:t>
            </w:r>
            <w:r>
              <w:rPr>
                <w:sz w:val="24"/>
              </w:rPr>
              <w:t xml:space="preserve"> in the translation </w:t>
            </w:r>
            <w:r>
              <w:rPr>
                <w:sz w:val="24"/>
              </w:rPr>
              <w:t xml:space="preserve">by reading </w:t>
            </w:r>
            <w:r>
              <w:rPr>
                <w:rFonts w:eastAsiaTheme="minorEastAsia"/>
                <w:sz w:val="24"/>
              </w:rPr>
              <w:t>《翻译研究中的概念混淆</w:t>
            </w:r>
            <w:r>
              <w:rPr>
                <w:rFonts w:eastAsiaTheme="minorEastAsia"/>
                <w:sz w:val="24"/>
              </w:rPr>
              <w:t>(</w:t>
            </w:r>
            <w:r>
              <w:rPr>
                <w:rFonts w:eastAsiaTheme="minorEastAsia"/>
                <w:sz w:val="24"/>
              </w:rPr>
              <w:t>翻译策略、方法与技巧</w:t>
            </w:r>
            <w:r>
              <w:rPr>
                <w:rFonts w:eastAsiaTheme="minorEastAsia"/>
                <w:sz w:val="24"/>
              </w:rPr>
              <w:t>)</w:t>
            </w:r>
            <w:r>
              <w:rPr>
                <w:rFonts w:eastAsiaTheme="minorEastAsia"/>
                <w:sz w:val="24"/>
              </w:rPr>
              <w:t>》</w:t>
            </w:r>
            <w:r>
              <w:rPr>
                <w:sz w:val="24"/>
              </w:rPr>
              <w:t>.</w:t>
            </w:r>
          </w:p>
          <w:p w14:paraId="1130AF3C" w14:textId="77777777" w:rsidR="00D55507" w:rsidRDefault="00EF5D37">
            <w:pPr>
              <w:pStyle w:val="a7"/>
              <w:spacing w:line="360" w:lineRule="auto"/>
              <w:ind w:firstLineChars="200" w:firstLine="480"/>
              <w:rPr>
                <w:rFonts w:eastAsiaTheme="minorEastAsia"/>
                <w:sz w:val="24"/>
              </w:rPr>
            </w:pPr>
            <w:r>
              <w:rPr>
                <w:rFonts w:eastAsiaTheme="minorEastAsia"/>
                <w:sz w:val="24"/>
              </w:rPr>
              <w:t>Preparations before Translation</w:t>
            </w:r>
            <w:r>
              <w:rPr>
                <w:rFonts w:eastAsiaTheme="minorEastAsia"/>
                <w:sz w:val="24"/>
              </w:rPr>
              <w:t>：</w:t>
            </w:r>
          </w:p>
          <w:p w14:paraId="13BF5BCE" w14:textId="77777777" w:rsidR="00D55507" w:rsidRDefault="00EF5D37">
            <w:pPr>
              <w:spacing w:line="360" w:lineRule="auto"/>
              <w:ind w:firstLineChars="200" w:firstLine="480"/>
              <w:rPr>
                <w:sz w:val="24"/>
              </w:rPr>
            </w:pPr>
            <w:r>
              <w:rPr>
                <w:sz w:val="24"/>
              </w:rPr>
              <w:t xml:space="preserve">(1) Translation tools: Google </w:t>
            </w:r>
            <w:r>
              <w:rPr>
                <w:sz w:val="24"/>
              </w:rPr>
              <w:t>Translat</w:t>
            </w:r>
            <w:r>
              <w:rPr>
                <w:sz w:val="24"/>
              </w:rPr>
              <w:t>ion</w:t>
            </w:r>
            <w:r>
              <w:rPr>
                <w:sz w:val="24"/>
              </w:rPr>
              <w:t xml:space="preserve">, Bing Dictionary, WPS word, </w:t>
            </w:r>
            <w:proofErr w:type="spellStart"/>
            <w:r>
              <w:rPr>
                <w:sz w:val="24"/>
              </w:rPr>
              <w:t>Tmxmall</w:t>
            </w:r>
            <w:proofErr w:type="spellEnd"/>
            <w:r>
              <w:rPr>
                <w:sz w:val="24"/>
              </w:rPr>
              <w:t xml:space="preserve">, Baidu, </w:t>
            </w:r>
            <w:r>
              <w:rPr>
                <w:sz w:val="24"/>
              </w:rPr>
              <w:t>CNKI</w:t>
            </w:r>
            <w:r>
              <w:rPr>
                <w:sz w:val="24"/>
              </w:rPr>
              <w:t xml:space="preserve">, </w:t>
            </w:r>
            <w:proofErr w:type="spellStart"/>
            <w:r>
              <w:rPr>
                <w:sz w:val="24"/>
              </w:rPr>
              <w:t>Wanfang</w:t>
            </w:r>
            <w:proofErr w:type="spellEnd"/>
            <w:r>
              <w:rPr>
                <w:sz w:val="24"/>
              </w:rPr>
              <w:t xml:space="preserve"> data, etc.</w:t>
            </w:r>
          </w:p>
          <w:p w14:paraId="2F319A7F" w14:textId="77777777" w:rsidR="00D55507" w:rsidRDefault="00EF5D37">
            <w:pPr>
              <w:spacing w:line="360" w:lineRule="auto"/>
              <w:ind w:firstLineChars="200" w:firstLine="480"/>
              <w:rPr>
                <w:sz w:val="24"/>
              </w:rPr>
            </w:pPr>
            <w:r>
              <w:rPr>
                <w:sz w:val="24"/>
              </w:rPr>
              <w:t>(2) Parallel text</w:t>
            </w:r>
            <w:r>
              <w:rPr>
                <w:sz w:val="24"/>
              </w:rPr>
              <w:t xml:space="preserve"> and</w:t>
            </w:r>
            <w:r>
              <w:rPr>
                <w:sz w:val="24"/>
              </w:rPr>
              <w:t xml:space="preserve"> terminology preparation: Web search to </w:t>
            </w:r>
            <w:r>
              <w:rPr>
                <w:sz w:val="24"/>
              </w:rPr>
              <w:t>find</w:t>
            </w:r>
            <w:r>
              <w:rPr>
                <w:sz w:val="24"/>
              </w:rPr>
              <w:t xml:space="preserve"> financial technology related articles as parallel texts, such as </w:t>
            </w:r>
            <w:r>
              <w:rPr>
                <w:rFonts w:eastAsiaTheme="minorEastAsia"/>
                <w:sz w:val="24"/>
              </w:rPr>
              <w:t>《</w:t>
            </w:r>
            <w:r>
              <w:rPr>
                <w:rFonts w:eastAsiaTheme="minorEastAsia"/>
                <w:sz w:val="24"/>
              </w:rPr>
              <w:t>FinTech</w:t>
            </w:r>
            <w:r>
              <w:rPr>
                <w:rFonts w:eastAsiaTheme="minorEastAsia"/>
                <w:sz w:val="24"/>
              </w:rPr>
              <w:t>行业深度研究报告》</w:t>
            </w:r>
            <w:r>
              <w:rPr>
                <w:sz w:val="24"/>
              </w:rPr>
              <w:t xml:space="preserve">, </w:t>
            </w:r>
            <w:r>
              <w:rPr>
                <w:rFonts w:eastAsiaTheme="minorEastAsia"/>
                <w:sz w:val="24"/>
              </w:rPr>
              <w:t>《</w:t>
            </w:r>
            <w:r>
              <w:rPr>
                <w:rFonts w:eastAsiaTheme="minorEastAsia"/>
                <w:sz w:val="24"/>
              </w:rPr>
              <w:t>F</w:t>
            </w:r>
            <w:r>
              <w:rPr>
                <w:color w:val="333333"/>
                <w:sz w:val="24"/>
                <w:shd w:val="clear" w:color="auto" w:fill="FFFFFF"/>
              </w:rPr>
              <w:t>intech</w:t>
            </w:r>
            <w:r>
              <w:rPr>
                <w:color w:val="333333"/>
                <w:sz w:val="24"/>
                <w:shd w:val="clear" w:color="auto" w:fill="FFFFFF"/>
              </w:rPr>
              <w:t>：</w:t>
            </w:r>
            <w:r>
              <w:rPr>
                <w:color w:val="333333"/>
                <w:sz w:val="24"/>
                <w:shd w:val="clear" w:color="auto" w:fill="FFFFFF"/>
              </w:rPr>
              <w:lastRenderedPageBreak/>
              <w:t>全球金融科技权威指南</w:t>
            </w:r>
            <w:r>
              <w:rPr>
                <w:rFonts w:eastAsiaTheme="minorEastAsia"/>
                <w:sz w:val="24"/>
              </w:rPr>
              <w:t>》</w:t>
            </w:r>
            <w:r>
              <w:rPr>
                <w:sz w:val="24"/>
              </w:rPr>
              <w:t>, etc</w:t>
            </w:r>
            <w:r>
              <w:rPr>
                <w:sz w:val="24"/>
              </w:rPr>
              <w:t>.; extract</w:t>
            </w:r>
            <w:r>
              <w:rPr>
                <w:sz w:val="24"/>
              </w:rPr>
              <w:t>ed</w:t>
            </w:r>
            <w:r>
              <w:rPr>
                <w:sz w:val="24"/>
              </w:rPr>
              <w:t xml:space="preserve"> the terminology in the text through </w:t>
            </w:r>
            <w:proofErr w:type="spellStart"/>
            <w:r>
              <w:rPr>
                <w:sz w:val="24"/>
              </w:rPr>
              <w:t>Tmxmall</w:t>
            </w:r>
            <w:proofErr w:type="spellEnd"/>
            <w:r>
              <w:rPr>
                <w:sz w:val="24"/>
              </w:rPr>
              <w:t xml:space="preserve"> for translation and review, </w:t>
            </w:r>
            <w:r>
              <w:rPr>
                <w:sz w:val="24"/>
              </w:rPr>
              <w:t xml:space="preserve">and </w:t>
            </w:r>
            <w:r>
              <w:rPr>
                <w:sz w:val="24"/>
              </w:rPr>
              <w:t xml:space="preserve">form a </w:t>
            </w:r>
            <w:proofErr w:type="spellStart"/>
            <w:r>
              <w:rPr>
                <w:sz w:val="24"/>
              </w:rPr>
              <w:t>termbase</w:t>
            </w:r>
            <w:proofErr w:type="spellEnd"/>
            <w:r>
              <w:rPr>
                <w:sz w:val="24"/>
              </w:rPr>
              <w:t xml:space="preserve"> finally</w:t>
            </w:r>
            <w:r>
              <w:rPr>
                <w:sz w:val="24"/>
              </w:rPr>
              <w:t>.</w:t>
            </w:r>
          </w:p>
          <w:p w14:paraId="1D00B781" w14:textId="77777777" w:rsidR="00D55507" w:rsidRDefault="00EF5D37">
            <w:pPr>
              <w:pStyle w:val="a7"/>
              <w:spacing w:line="360" w:lineRule="auto"/>
              <w:ind w:firstLineChars="200" w:firstLine="480"/>
              <w:rPr>
                <w:rFonts w:eastAsiaTheme="minorEastAsia"/>
                <w:sz w:val="24"/>
              </w:rPr>
            </w:pPr>
            <w:r>
              <w:rPr>
                <w:rFonts w:eastAsiaTheme="minorEastAsia"/>
                <w:sz w:val="24"/>
              </w:rPr>
              <w:t>Translation Strategy:</w:t>
            </w:r>
            <w:r>
              <w:rPr>
                <w:rFonts w:eastAsiaTheme="minorEastAsia"/>
                <w:sz w:val="24"/>
              </w:rPr>
              <w:t xml:space="preserve"> </w:t>
            </w:r>
          </w:p>
          <w:p w14:paraId="3F8CA0A3" w14:textId="77777777" w:rsidR="00D55507" w:rsidRDefault="00EF5D37">
            <w:pPr>
              <w:spacing w:line="360" w:lineRule="auto"/>
              <w:ind w:firstLineChars="200" w:firstLine="480"/>
              <w:rPr>
                <w:rFonts w:eastAsiaTheme="minorEastAsia"/>
                <w:sz w:val="24"/>
              </w:rPr>
            </w:pPr>
            <w:r>
              <w:rPr>
                <w:rFonts w:eastAsiaTheme="minorEastAsia"/>
                <w:sz w:val="24"/>
              </w:rPr>
              <w:t xml:space="preserve">This article covers finance and technology. Due to the extensive content of finance and science and technology, it not </w:t>
            </w:r>
            <w:r>
              <w:rPr>
                <w:rFonts w:eastAsiaTheme="minorEastAsia"/>
                <w:sz w:val="24"/>
              </w:rPr>
              <w:t xml:space="preserve">only requires translators to have a broad understanding of the financial and technology industries, </w:t>
            </w:r>
            <w:commentRangeStart w:id="11"/>
            <w:r>
              <w:rPr>
                <w:rFonts w:eastAsiaTheme="minorEastAsia"/>
                <w:sz w:val="24"/>
              </w:rPr>
              <w:t>but also a translation to be accepted by target readers.</w:t>
            </w:r>
            <w:commentRangeEnd w:id="11"/>
            <w:r w:rsidR="003A3B2E">
              <w:rPr>
                <w:rStyle w:val="af"/>
              </w:rPr>
              <w:commentReference w:id="11"/>
            </w:r>
            <w:r>
              <w:rPr>
                <w:rFonts w:eastAsiaTheme="minorEastAsia"/>
                <w:sz w:val="24"/>
              </w:rPr>
              <w:t xml:space="preserve"> The </w:t>
            </w:r>
            <w:proofErr w:type="spellStart"/>
            <w:r>
              <w:rPr>
                <w:rFonts w:eastAsiaTheme="minorEastAsia"/>
                <w:sz w:val="24"/>
              </w:rPr>
              <w:t>Skopostheory</w:t>
            </w:r>
            <w:proofErr w:type="spellEnd"/>
            <w:r>
              <w:rPr>
                <w:rFonts w:eastAsiaTheme="minorEastAsia"/>
                <w:sz w:val="24"/>
              </w:rPr>
              <w:t xml:space="preserve"> proposed by the German scholar Vermeer is the theoretical guidance. According to W</w:t>
            </w:r>
            <w:r>
              <w:rPr>
                <w:rFonts w:eastAsiaTheme="minorEastAsia"/>
                <w:sz w:val="24"/>
              </w:rPr>
              <w:t xml:space="preserve">ang Lili's </w:t>
            </w:r>
            <w:r>
              <w:rPr>
                <w:rFonts w:eastAsiaTheme="minorEastAsia"/>
                <w:sz w:val="24"/>
              </w:rPr>
              <w:t>《翻译目的论视角下的金融英语翻译策略》</w:t>
            </w:r>
            <w:r>
              <w:rPr>
                <w:rFonts w:eastAsiaTheme="minorEastAsia"/>
                <w:sz w:val="24"/>
              </w:rPr>
              <w:t>, the most important factor in determining the purpose of translation is the audience - the recipient of the intended translation, so the translation must be easy to understand and meet the cultural background needs of the aud</w:t>
            </w:r>
            <w:r>
              <w:rPr>
                <w:rFonts w:eastAsiaTheme="minorEastAsia"/>
                <w:sz w:val="24"/>
              </w:rPr>
              <w:t>ience, and expectations for the translation.</w:t>
            </w:r>
          </w:p>
          <w:p w14:paraId="10FB5FB7" w14:textId="77777777" w:rsidR="00D55507" w:rsidRDefault="00EF5D37">
            <w:pPr>
              <w:spacing w:line="360" w:lineRule="auto"/>
              <w:ind w:firstLineChars="200" w:firstLine="480"/>
              <w:rPr>
                <w:rFonts w:eastAsiaTheme="minorEastAsia"/>
                <w:sz w:val="24"/>
              </w:rPr>
            </w:pPr>
            <w:r>
              <w:rPr>
                <w:rFonts w:eastAsiaTheme="minorEastAsia"/>
                <w:sz w:val="24"/>
              </w:rPr>
              <w:t xml:space="preserve">The translation process mainly uses the translation strategy </w:t>
            </w:r>
            <w:proofErr w:type="gramStart"/>
            <w:r>
              <w:rPr>
                <w:rFonts w:eastAsiaTheme="minorEastAsia"/>
                <w:sz w:val="24"/>
              </w:rPr>
              <w:t xml:space="preserve">of </w:t>
            </w:r>
            <w:r>
              <w:rPr>
                <w:b/>
                <w:color w:val="333333"/>
                <w:sz w:val="24"/>
                <w:shd w:val="clear" w:color="auto" w:fill="FFFFFF"/>
              </w:rPr>
              <w:t> </w:t>
            </w:r>
            <w:r>
              <w:rPr>
                <w:bCs/>
                <w:color w:val="333333"/>
                <w:sz w:val="24"/>
                <w:shd w:val="clear" w:color="auto" w:fill="FFFFFF"/>
              </w:rPr>
              <w:t>domestication</w:t>
            </w:r>
            <w:proofErr w:type="gramEnd"/>
            <w:r>
              <w:rPr>
                <w:rFonts w:eastAsiaTheme="minorEastAsia"/>
                <w:bCs/>
                <w:sz w:val="24"/>
              </w:rPr>
              <w:t>.</w:t>
            </w:r>
            <w:r>
              <w:rPr>
                <w:rFonts w:eastAsiaTheme="minorEastAsia"/>
                <w:sz w:val="24"/>
              </w:rPr>
              <w:t xml:space="preserve"> Domestication means localizing the source language. When translating, the translator is required to meet the target language reader, which is in line with the local expression, so that it can be accepted by the public. In addition, the translation method </w:t>
            </w:r>
            <w:r>
              <w:rPr>
                <w:rFonts w:eastAsiaTheme="minorEastAsia"/>
                <w:sz w:val="24"/>
              </w:rPr>
              <w:t xml:space="preserve">of free translation and the translation skills of amplification and conversion </w:t>
            </w:r>
            <w:del w:id="12" w:author="李 亚星" w:date="2019-01-11T11:04:00Z">
              <w:r w:rsidDel="003A3B2E">
                <w:rPr>
                  <w:rFonts w:eastAsiaTheme="minorEastAsia"/>
                  <w:sz w:val="24"/>
                </w:rPr>
                <w:delText xml:space="preserve">were </w:delText>
              </w:r>
            </w:del>
            <w:ins w:id="13" w:author="李 亚星" w:date="2019-01-11T11:04:00Z">
              <w:r w:rsidR="003A3B2E">
                <w:rPr>
                  <w:rFonts w:eastAsiaTheme="minorEastAsia"/>
                  <w:sz w:val="24"/>
                </w:rPr>
                <w:t>are</w:t>
              </w:r>
              <w:r w:rsidR="003A3B2E">
                <w:rPr>
                  <w:rFonts w:eastAsiaTheme="minorEastAsia"/>
                  <w:sz w:val="24"/>
                </w:rPr>
                <w:t xml:space="preserve"> </w:t>
              </w:r>
            </w:ins>
            <w:r>
              <w:rPr>
                <w:rFonts w:eastAsiaTheme="minorEastAsia"/>
                <w:sz w:val="24"/>
              </w:rPr>
              <w:t>also used.</w:t>
            </w:r>
          </w:p>
          <w:p w14:paraId="1693A26F" w14:textId="77777777" w:rsidR="00D55507" w:rsidRDefault="00D55507">
            <w:pPr>
              <w:pStyle w:val="a7"/>
              <w:spacing w:line="360" w:lineRule="auto"/>
              <w:ind w:firstLineChars="200" w:firstLine="480"/>
              <w:rPr>
                <w:sz w:val="24"/>
              </w:rPr>
            </w:pPr>
          </w:p>
        </w:tc>
      </w:tr>
      <w:tr w:rsidR="00D55507" w14:paraId="51F5C871" w14:textId="77777777">
        <w:trPr>
          <w:trHeight w:val="845"/>
        </w:trPr>
        <w:tc>
          <w:tcPr>
            <w:tcW w:w="8789" w:type="dxa"/>
            <w:gridSpan w:val="6"/>
          </w:tcPr>
          <w:p w14:paraId="68EC7B00" w14:textId="77777777" w:rsidR="00D55507" w:rsidRDefault="00EF5D37">
            <w:pPr>
              <w:spacing w:line="360" w:lineRule="auto"/>
              <w:rPr>
                <w:b/>
                <w:bCs/>
                <w:sz w:val="24"/>
              </w:rPr>
            </w:pPr>
            <w:r>
              <w:rPr>
                <w:b/>
                <w:bCs/>
                <w:sz w:val="24"/>
              </w:rPr>
              <w:lastRenderedPageBreak/>
              <w:t>Methodology of the translation</w:t>
            </w:r>
          </w:p>
          <w:p w14:paraId="5337A0F7" w14:textId="77777777" w:rsidR="00D55507" w:rsidRDefault="00EF5D37">
            <w:pPr>
              <w:pStyle w:val="a7"/>
              <w:spacing w:line="360" w:lineRule="auto"/>
              <w:ind w:firstLineChars="200" w:firstLine="480"/>
              <w:rPr>
                <w:rFonts w:eastAsiaTheme="minorEastAsia"/>
                <w:sz w:val="24"/>
              </w:rPr>
            </w:pPr>
            <w:r>
              <w:rPr>
                <w:rFonts w:eastAsiaTheme="minorEastAsia"/>
                <w:sz w:val="24"/>
              </w:rPr>
              <w:t>Translation methods and skills</w:t>
            </w:r>
            <w:r>
              <w:rPr>
                <w:rFonts w:eastAsiaTheme="minorEastAsia"/>
                <w:sz w:val="24"/>
              </w:rPr>
              <w:t>：</w:t>
            </w:r>
          </w:p>
          <w:p w14:paraId="18270823" w14:textId="77777777" w:rsidR="00D55507" w:rsidRDefault="00EF5D37">
            <w:pPr>
              <w:spacing w:line="360" w:lineRule="auto"/>
              <w:ind w:firstLineChars="200" w:firstLine="480"/>
              <w:rPr>
                <w:rFonts w:eastAsiaTheme="minorEastAsia"/>
                <w:sz w:val="24"/>
              </w:rPr>
            </w:pPr>
            <w:r>
              <w:rPr>
                <w:rFonts w:eastAsiaTheme="minorEastAsia"/>
                <w:sz w:val="24"/>
              </w:rPr>
              <w:t xml:space="preserve">(1) Free translation: Free translation means not translating word by word in </w:t>
            </w:r>
            <w:r>
              <w:rPr>
                <w:rFonts w:eastAsiaTheme="minorEastAsia"/>
                <w:sz w:val="24"/>
              </w:rPr>
              <w:t>translation, but translating according to the meaning of the original text. Its main feature is the conversion on lexicon and rhetoric in the processing of translation, so that readers can better understand the meaning of the article.</w:t>
            </w:r>
          </w:p>
          <w:p w14:paraId="2C6FE97A" w14:textId="77777777" w:rsidR="00D55507" w:rsidRDefault="00EF5D37">
            <w:pPr>
              <w:pStyle w:val="a7"/>
              <w:spacing w:line="360" w:lineRule="auto"/>
              <w:ind w:firstLineChars="200" w:firstLine="480"/>
              <w:rPr>
                <w:rFonts w:eastAsiaTheme="minorEastAsia"/>
                <w:sz w:val="24"/>
              </w:rPr>
            </w:pPr>
            <w:proofErr w:type="spellStart"/>
            <w:r>
              <w:rPr>
                <w:rFonts w:eastAsiaTheme="minorEastAsia"/>
                <w:sz w:val="24"/>
              </w:rPr>
              <w:t>Eg</w:t>
            </w:r>
            <w:proofErr w:type="spellEnd"/>
            <w:r>
              <w:rPr>
                <w:rFonts w:eastAsiaTheme="minorEastAsia"/>
                <w:sz w:val="24"/>
              </w:rPr>
              <w:t>:</w:t>
            </w:r>
          </w:p>
          <w:p w14:paraId="5C5CC117" w14:textId="77777777" w:rsidR="00D55507" w:rsidRDefault="00EF5D37">
            <w:pPr>
              <w:pStyle w:val="a7"/>
              <w:spacing w:line="360" w:lineRule="auto"/>
              <w:ind w:firstLineChars="200" w:firstLine="480"/>
              <w:rPr>
                <w:sz w:val="24"/>
              </w:rPr>
            </w:pPr>
            <w:r>
              <w:rPr>
                <w:sz w:val="24"/>
              </w:rPr>
              <w:t>During this time,</w:t>
            </w:r>
            <w:r>
              <w:rPr>
                <w:sz w:val="24"/>
              </w:rPr>
              <w:t xml:space="preserve"> everyone was talking about disruptive change and unbundling the bank but, as </w:t>
            </w:r>
            <w:proofErr w:type="spellStart"/>
            <w:r>
              <w:rPr>
                <w:sz w:val="24"/>
              </w:rPr>
              <w:t>Matarranz</w:t>
            </w:r>
            <w:proofErr w:type="spellEnd"/>
            <w:r>
              <w:rPr>
                <w:sz w:val="24"/>
              </w:rPr>
              <w:t xml:space="preserve"> put it, it was actually a lot of small fish swimming around the large bank whales.</w:t>
            </w:r>
          </w:p>
          <w:p w14:paraId="6D686C0A" w14:textId="77777777" w:rsidR="00D55507" w:rsidRDefault="00EF5D37">
            <w:pPr>
              <w:pStyle w:val="a7"/>
              <w:spacing w:line="360" w:lineRule="auto"/>
              <w:ind w:firstLineChars="200" w:firstLine="480"/>
              <w:rPr>
                <w:sz w:val="24"/>
              </w:rPr>
            </w:pPr>
            <w:r>
              <w:rPr>
                <w:sz w:val="24"/>
              </w:rPr>
              <w:lastRenderedPageBreak/>
              <w:t>译：</w:t>
            </w:r>
            <w:r>
              <w:rPr>
                <w:sz w:val="24"/>
              </w:rPr>
              <w:t>在此期间，每个人都在谈论</w:t>
            </w:r>
            <w:r>
              <w:rPr>
                <w:sz w:val="24"/>
              </w:rPr>
              <w:t>一种</w:t>
            </w:r>
            <w:r>
              <w:rPr>
                <w:sz w:val="24"/>
              </w:rPr>
              <w:t>破坏性变革并</w:t>
            </w:r>
            <w:r>
              <w:rPr>
                <w:sz w:val="24"/>
              </w:rPr>
              <w:t>试图</w:t>
            </w:r>
            <w:r>
              <w:rPr>
                <w:sz w:val="24"/>
              </w:rPr>
              <w:t>将银行分拆，但正如马塔兰兹所说，它实际上就像</w:t>
            </w:r>
            <w:r>
              <w:rPr>
                <w:sz w:val="24"/>
              </w:rPr>
              <w:t>是这些</w:t>
            </w:r>
            <w:r>
              <w:rPr>
                <w:sz w:val="24"/>
              </w:rPr>
              <w:t>P2P</w:t>
            </w:r>
            <w:r>
              <w:rPr>
                <w:sz w:val="24"/>
              </w:rPr>
              <w:t>贷方和新支付公司</w:t>
            </w:r>
            <w:r>
              <w:rPr>
                <w:sz w:val="24"/>
              </w:rPr>
              <w:t>围着这些大银行要把它们吞食了一样。</w:t>
            </w:r>
          </w:p>
          <w:p w14:paraId="5A05AFEC" w14:textId="77777777" w:rsidR="00D55507" w:rsidRDefault="00EF5D37">
            <w:pPr>
              <w:spacing w:line="360" w:lineRule="auto"/>
              <w:ind w:firstLineChars="200" w:firstLine="480"/>
              <w:rPr>
                <w:sz w:val="24"/>
              </w:rPr>
            </w:pPr>
            <w:r>
              <w:rPr>
                <w:sz w:val="24"/>
              </w:rPr>
              <w:t xml:space="preserve">The original text mainly tells about the rise of FinTech, which has </w:t>
            </w:r>
            <w:commentRangeStart w:id="14"/>
            <w:r>
              <w:rPr>
                <w:sz w:val="24"/>
              </w:rPr>
              <w:t xml:space="preserve">spawned </w:t>
            </w:r>
            <w:commentRangeEnd w:id="14"/>
            <w:r>
              <w:rPr>
                <w:rStyle w:val="af"/>
              </w:rPr>
              <w:commentReference w:id="14"/>
            </w:r>
            <w:r>
              <w:rPr>
                <w:sz w:val="24"/>
              </w:rPr>
              <w:t>new industries such as P2P lending and new payment companies, which have had a huge impact on the banking industry. Therefore, in the process of translation, it i</w:t>
            </w:r>
            <w:r>
              <w:rPr>
                <w:sz w:val="24"/>
              </w:rPr>
              <w:t>s only necessary to translate its actual meaning.</w:t>
            </w:r>
          </w:p>
          <w:p w14:paraId="273AC6FB" w14:textId="77777777" w:rsidR="00D55507" w:rsidRDefault="00EF5D37">
            <w:pPr>
              <w:spacing w:line="360" w:lineRule="auto"/>
              <w:ind w:firstLineChars="200" w:firstLine="480"/>
              <w:rPr>
                <w:rFonts w:eastAsiaTheme="minorEastAsia"/>
                <w:sz w:val="24"/>
              </w:rPr>
            </w:pPr>
            <w:r>
              <w:rPr>
                <w:rFonts w:eastAsiaTheme="minorEastAsia"/>
                <w:sz w:val="24"/>
              </w:rPr>
              <w:t>(2</w:t>
            </w:r>
            <w:proofErr w:type="gramStart"/>
            <w:r>
              <w:rPr>
                <w:rFonts w:eastAsiaTheme="minorEastAsia"/>
                <w:sz w:val="24"/>
              </w:rPr>
              <w:t>).Conversion</w:t>
            </w:r>
            <w:proofErr w:type="gramEnd"/>
            <w:r>
              <w:rPr>
                <w:rFonts w:eastAsiaTheme="minorEastAsia"/>
                <w:sz w:val="24"/>
              </w:rPr>
              <w:t>: In English-Chinese translation, because of the different language habits, it is sometimes necessary to change the word class of certain words of the original text or the components in the se</w:t>
            </w:r>
            <w:r>
              <w:rPr>
                <w:rFonts w:eastAsiaTheme="minorEastAsia"/>
                <w:sz w:val="24"/>
              </w:rPr>
              <w:t>ntence to effectively express its accurate meaning.</w:t>
            </w:r>
          </w:p>
          <w:p w14:paraId="14F04149" w14:textId="77777777" w:rsidR="00D55507" w:rsidRDefault="00EF5D37">
            <w:pPr>
              <w:pStyle w:val="a7"/>
              <w:spacing w:line="360" w:lineRule="auto"/>
              <w:ind w:firstLineChars="200" w:firstLine="480"/>
              <w:rPr>
                <w:rFonts w:eastAsiaTheme="minorEastAsia"/>
                <w:sz w:val="24"/>
              </w:rPr>
            </w:pPr>
            <w:proofErr w:type="spellStart"/>
            <w:r>
              <w:rPr>
                <w:rFonts w:eastAsiaTheme="minorEastAsia"/>
                <w:sz w:val="24"/>
              </w:rPr>
              <w:t>Eg</w:t>
            </w:r>
            <w:proofErr w:type="spellEnd"/>
            <w:r>
              <w:rPr>
                <w:rFonts w:eastAsiaTheme="minorEastAsia"/>
                <w:sz w:val="24"/>
              </w:rPr>
              <w:t>:</w:t>
            </w:r>
          </w:p>
          <w:p w14:paraId="6005468A" w14:textId="77777777" w:rsidR="00D55507" w:rsidRDefault="00EF5D37">
            <w:pPr>
              <w:pStyle w:val="a7"/>
              <w:spacing w:line="360" w:lineRule="auto"/>
              <w:ind w:firstLineChars="200" w:firstLine="480"/>
              <w:rPr>
                <w:sz w:val="24"/>
              </w:rPr>
            </w:pPr>
            <w:r>
              <w:rPr>
                <w:sz w:val="24"/>
              </w:rPr>
              <w:t xml:space="preserve">Asia is also big on FinTech. </w:t>
            </w:r>
          </w:p>
          <w:p w14:paraId="456FFEBD" w14:textId="77777777" w:rsidR="00D55507" w:rsidRDefault="00EF5D37">
            <w:pPr>
              <w:pStyle w:val="a7"/>
              <w:spacing w:line="360" w:lineRule="auto"/>
              <w:ind w:firstLineChars="200" w:firstLine="480"/>
              <w:rPr>
                <w:sz w:val="24"/>
              </w:rPr>
            </w:pPr>
            <w:r>
              <w:rPr>
                <w:sz w:val="24"/>
              </w:rPr>
              <w:t>译：</w:t>
            </w:r>
            <w:r>
              <w:rPr>
                <w:sz w:val="24"/>
              </w:rPr>
              <w:t>亚洲在金融科技领域中也有很重要的地位</w:t>
            </w:r>
          </w:p>
          <w:p w14:paraId="748C73FF" w14:textId="77777777" w:rsidR="00D55507" w:rsidRDefault="00EF5D37">
            <w:pPr>
              <w:spacing w:line="360" w:lineRule="auto"/>
              <w:ind w:firstLineChars="200" w:firstLine="480"/>
              <w:rPr>
                <w:rFonts w:eastAsiaTheme="minorEastAsia"/>
                <w:sz w:val="24"/>
              </w:rPr>
            </w:pPr>
            <w:r>
              <w:rPr>
                <w:rFonts w:eastAsiaTheme="minorEastAsia"/>
                <w:sz w:val="24"/>
              </w:rPr>
              <w:t>In this sentence, “big” is an adjective, meaning "</w:t>
            </w:r>
            <w:r>
              <w:rPr>
                <w:rFonts w:eastAsiaTheme="minorEastAsia"/>
                <w:sz w:val="24"/>
              </w:rPr>
              <w:t>大的，巨大的</w:t>
            </w:r>
            <w:r>
              <w:rPr>
                <w:rFonts w:eastAsiaTheme="minorEastAsia"/>
                <w:sz w:val="24"/>
              </w:rPr>
              <w:t>", but because of the difference between Chinese and English language habits, and the sentenc</w:t>
            </w:r>
            <w:r>
              <w:rPr>
                <w:rFonts w:eastAsiaTheme="minorEastAsia"/>
                <w:sz w:val="24"/>
              </w:rPr>
              <w:t>e is the first sentence of a paragraph, according to the paragraph it can be seen that Asia has made great contributions in the field of FinTech in recent years, so the adjective “big” was converted into a verb in translation.</w:t>
            </w:r>
          </w:p>
          <w:p w14:paraId="4B4AE796" w14:textId="77777777" w:rsidR="00D55507" w:rsidRDefault="00EF5D37">
            <w:pPr>
              <w:spacing w:line="360" w:lineRule="auto"/>
              <w:ind w:firstLineChars="200" w:firstLine="480"/>
              <w:rPr>
                <w:rFonts w:eastAsiaTheme="minorEastAsia"/>
                <w:sz w:val="24"/>
              </w:rPr>
            </w:pPr>
            <w:r>
              <w:rPr>
                <w:rFonts w:eastAsiaTheme="minorEastAsia"/>
                <w:sz w:val="24"/>
              </w:rPr>
              <w:t>(3) Amplification: On the bas</w:t>
            </w:r>
            <w:r>
              <w:rPr>
                <w:rFonts w:eastAsiaTheme="minorEastAsia"/>
                <w:sz w:val="24"/>
              </w:rPr>
              <w:t>is of being faithful to the original text, some necessary words were added to the translation. Although these words do not appear on the original text, they are implicit in it.</w:t>
            </w:r>
          </w:p>
          <w:p w14:paraId="13A33957" w14:textId="77777777" w:rsidR="00D55507" w:rsidRDefault="00EF5D37">
            <w:pPr>
              <w:spacing w:line="360" w:lineRule="auto"/>
              <w:ind w:firstLineChars="200" w:firstLine="480"/>
              <w:rPr>
                <w:rFonts w:eastAsiaTheme="minorEastAsia"/>
                <w:sz w:val="24"/>
              </w:rPr>
            </w:pPr>
            <w:proofErr w:type="spellStart"/>
            <w:r>
              <w:rPr>
                <w:rFonts w:eastAsiaTheme="minorEastAsia"/>
                <w:sz w:val="24"/>
              </w:rPr>
              <w:t>Eg</w:t>
            </w:r>
            <w:proofErr w:type="spellEnd"/>
            <w:r>
              <w:rPr>
                <w:rFonts w:eastAsiaTheme="minorEastAsia"/>
                <w:sz w:val="24"/>
              </w:rPr>
              <w:t>:</w:t>
            </w:r>
          </w:p>
          <w:p w14:paraId="77DB7BE5" w14:textId="77777777" w:rsidR="00D55507" w:rsidRDefault="00EF5D37">
            <w:pPr>
              <w:spacing w:line="360" w:lineRule="auto"/>
              <w:ind w:firstLineChars="200" w:firstLine="480"/>
              <w:rPr>
                <w:rFonts w:eastAsiaTheme="minorEastAsia"/>
                <w:sz w:val="24"/>
              </w:rPr>
            </w:pPr>
            <w:proofErr w:type="spellStart"/>
            <w:r>
              <w:rPr>
                <w:rFonts w:eastAsiaTheme="minorEastAsia"/>
                <w:sz w:val="24"/>
              </w:rPr>
              <w:t>Globalisting</w:t>
            </w:r>
            <w:proofErr w:type="spellEnd"/>
            <w:r>
              <w:rPr>
                <w:rFonts w:eastAsiaTheme="minorEastAsia"/>
                <w:sz w:val="24"/>
              </w:rPr>
              <w:t xml:space="preserve"> finance through F</w:t>
            </w:r>
            <w:r>
              <w:rPr>
                <w:rFonts w:eastAsiaTheme="minorEastAsia"/>
                <w:sz w:val="24"/>
              </w:rPr>
              <w:t>inTech</w:t>
            </w:r>
          </w:p>
          <w:p w14:paraId="3A2CF05C" w14:textId="77777777" w:rsidR="00D55507" w:rsidRDefault="00EF5D37">
            <w:pPr>
              <w:spacing w:line="360" w:lineRule="auto"/>
              <w:ind w:firstLineChars="200" w:firstLine="480"/>
              <w:rPr>
                <w:rFonts w:eastAsiaTheme="minorEastAsia"/>
                <w:sz w:val="24"/>
              </w:rPr>
            </w:pPr>
            <w:r>
              <w:rPr>
                <w:rFonts w:eastAsiaTheme="minorEastAsia"/>
                <w:sz w:val="24"/>
              </w:rPr>
              <w:t>译：</w:t>
            </w:r>
            <w:r>
              <w:rPr>
                <w:rFonts w:eastAsiaTheme="minorEastAsia"/>
                <w:sz w:val="24"/>
              </w:rPr>
              <w:t>通过金融科技实现全球化融资</w:t>
            </w:r>
          </w:p>
          <w:p w14:paraId="690DD01D" w14:textId="77777777" w:rsidR="00D55507" w:rsidRDefault="00EF5D37">
            <w:pPr>
              <w:spacing w:line="360" w:lineRule="auto"/>
              <w:ind w:firstLineChars="200" w:firstLine="480"/>
              <w:rPr>
                <w:rFonts w:eastAsiaTheme="minorEastAsia"/>
                <w:sz w:val="24"/>
              </w:rPr>
            </w:pPr>
            <w:r>
              <w:rPr>
                <w:rFonts w:eastAsiaTheme="minorEastAsia"/>
                <w:sz w:val="24"/>
              </w:rPr>
              <w:t xml:space="preserve">The original text is </w:t>
            </w:r>
            <w:r>
              <w:rPr>
                <w:rFonts w:eastAsiaTheme="minorEastAsia"/>
                <w:sz w:val="24"/>
              </w:rPr>
              <w:t>the title of a paragraph, and the</w:t>
            </w:r>
            <w:commentRangeStart w:id="15"/>
            <w:r>
              <w:rPr>
                <w:rFonts w:eastAsiaTheme="minorEastAsia"/>
                <w:sz w:val="24"/>
              </w:rPr>
              <w:t xml:space="preserve"> verbatim translation</w:t>
            </w:r>
            <w:commentRangeEnd w:id="15"/>
            <w:r>
              <w:rPr>
                <w:rStyle w:val="af"/>
              </w:rPr>
              <w:commentReference w:id="15"/>
            </w:r>
            <w:r>
              <w:rPr>
                <w:rFonts w:eastAsiaTheme="minorEastAsia"/>
                <w:sz w:val="24"/>
              </w:rPr>
              <w:t xml:space="preserve"> should be “</w:t>
            </w:r>
            <w:r>
              <w:rPr>
                <w:rFonts w:eastAsiaTheme="minorEastAsia"/>
                <w:sz w:val="24"/>
              </w:rPr>
              <w:t>通过金融科技的全球化融资</w:t>
            </w:r>
            <w:r>
              <w:rPr>
                <w:rFonts w:eastAsiaTheme="minorEastAsia"/>
                <w:sz w:val="24"/>
              </w:rPr>
              <w:t>”, but as can be seen from the whole paragraph below, the global financing has made a great contribution from FinTech, so it should be translated as “</w:t>
            </w:r>
            <w:r>
              <w:rPr>
                <w:rFonts w:eastAsiaTheme="minorEastAsia"/>
                <w:sz w:val="24"/>
              </w:rPr>
              <w:t>通过金融科技实现全球化融资</w:t>
            </w:r>
            <w:r>
              <w:rPr>
                <w:rFonts w:eastAsiaTheme="minorEastAsia"/>
                <w:sz w:val="24"/>
              </w:rPr>
              <w:t xml:space="preserve">”. The verb </w:t>
            </w:r>
            <w:del w:id="17" w:author="李 亚星" w:date="2019-01-11T11:08:00Z">
              <w:r w:rsidDel="00EF5D37">
                <w:rPr>
                  <w:rFonts w:eastAsiaTheme="minorEastAsia" w:hint="eastAsia"/>
                  <w:sz w:val="24"/>
                </w:rPr>
                <w:delText>“</w:delText>
              </w:r>
              <w:commentRangeStart w:id="18"/>
              <w:r w:rsidDel="00EF5D37">
                <w:rPr>
                  <w:rFonts w:eastAsiaTheme="minorEastAsia" w:hint="eastAsia"/>
                  <w:sz w:val="24"/>
                </w:rPr>
                <w:delText>re</w:delText>
              </w:r>
              <w:r w:rsidDel="00EF5D37">
                <w:rPr>
                  <w:rFonts w:eastAsiaTheme="minorEastAsia" w:hint="eastAsia"/>
                  <w:sz w:val="24"/>
                </w:rPr>
                <w:delText>alization</w:delText>
              </w:r>
            </w:del>
            <w:commentRangeEnd w:id="18"/>
            <w:r>
              <w:rPr>
                <w:rStyle w:val="af"/>
              </w:rPr>
              <w:commentReference w:id="18"/>
            </w:r>
            <w:proofErr w:type="gramStart"/>
            <w:r>
              <w:rPr>
                <w:rFonts w:eastAsiaTheme="minorEastAsia"/>
                <w:sz w:val="24"/>
              </w:rPr>
              <w:t>”</w:t>
            </w:r>
            <w:proofErr w:type="gramEnd"/>
            <w:r>
              <w:rPr>
                <w:rFonts w:eastAsiaTheme="minorEastAsia"/>
                <w:sz w:val="24"/>
              </w:rPr>
              <w:t>was added, which is more complete than the original verbatim translation.</w:t>
            </w:r>
          </w:p>
        </w:tc>
      </w:tr>
      <w:tr w:rsidR="00D55507" w14:paraId="387B2315" w14:textId="77777777">
        <w:trPr>
          <w:trHeight w:val="845"/>
        </w:trPr>
        <w:tc>
          <w:tcPr>
            <w:tcW w:w="8789" w:type="dxa"/>
            <w:gridSpan w:val="6"/>
          </w:tcPr>
          <w:p w14:paraId="5D178412" w14:textId="77777777" w:rsidR="00D55507" w:rsidRDefault="00EF5D37">
            <w:pPr>
              <w:spacing w:line="360" w:lineRule="auto"/>
              <w:rPr>
                <w:b/>
                <w:sz w:val="24"/>
              </w:rPr>
            </w:pPr>
            <w:r>
              <w:rPr>
                <w:b/>
                <w:sz w:val="24"/>
              </w:rPr>
              <w:lastRenderedPageBreak/>
              <w:t>Schedule of the translation report</w:t>
            </w:r>
          </w:p>
          <w:p w14:paraId="6A328B64" w14:textId="77777777" w:rsidR="00D55507" w:rsidRDefault="00EF5D37">
            <w:pPr>
              <w:spacing w:line="360" w:lineRule="auto"/>
              <w:ind w:firstLineChars="200" w:firstLine="480"/>
              <w:rPr>
                <w:bCs/>
                <w:sz w:val="24"/>
              </w:rPr>
            </w:pPr>
            <w:r>
              <w:rPr>
                <w:bCs/>
                <w:sz w:val="24"/>
              </w:rPr>
              <w:t>2019.01.01, to finish the first draft of Proposal</w:t>
            </w:r>
          </w:p>
          <w:p w14:paraId="301A67E7" w14:textId="77777777" w:rsidR="00D55507" w:rsidRDefault="00EF5D37">
            <w:pPr>
              <w:spacing w:line="360" w:lineRule="auto"/>
              <w:ind w:firstLineChars="200" w:firstLine="480"/>
              <w:rPr>
                <w:bCs/>
                <w:sz w:val="24"/>
              </w:rPr>
            </w:pPr>
            <w:r>
              <w:rPr>
                <w:bCs/>
                <w:sz w:val="24"/>
              </w:rPr>
              <w:t>2019.01.07, to finish the second draft of Proposal</w:t>
            </w:r>
          </w:p>
          <w:p w14:paraId="0010C3F7" w14:textId="77777777" w:rsidR="00D55507" w:rsidRDefault="00EF5D37">
            <w:pPr>
              <w:spacing w:line="360" w:lineRule="auto"/>
              <w:ind w:firstLineChars="200" w:firstLine="480"/>
              <w:rPr>
                <w:bCs/>
                <w:sz w:val="24"/>
              </w:rPr>
            </w:pPr>
            <w:r>
              <w:rPr>
                <w:bCs/>
                <w:sz w:val="24"/>
              </w:rPr>
              <w:t xml:space="preserve">2019.01.12, to finalize the </w:t>
            </w:r>
            <w:r>
              <w:rPr>
                <w:bCs/>
                <w:sz w:val="24"/>
              </w:rPr>
              <w:t>Proposal</w:t>
            </w:r>
          </w:p>
          <w:p w14:paraId="1E3A934E" w14:textId="77777777" w:rsidR="00D55507" w:rsidRDefault="00EF5D37">
            <w:pPr>
              <w:spacing w:line="360" w:lineRule="auto"/>
              <w:ind w:firstLineChars="200" w:firstLine="480"/>
              <w:rPr>
                <w:bCs/>
                <w:sz w:val="24"/>
              </w:rPr>
            </w:pPr>
            <w:r>
              <w:rPr>
                <w:bCs/>
                <w:sz w:val="24"/>
              </w:rPr>
              <w:t>2019.02.24, to finish the first draft of the report</w:t>
            </w:r>
          </w:p>
          <w:p w14:paraId="4831D022" w14:textId="77777777" w:rsidR="00D55507" w:rsidRDefault="00EF5D37">
            <w:pPr>
              <w:spacing w:line="360" w:lineRule="auto"/>
              <w:ind w:firstLineChars="200" w:firstLine="480"/>
              <w:rPr>
                <w:bCs/>
                <w:sz w:val="24"/>
              </w:rPr>
            </w:pPr>
            <w:r>
              <w:rPr>
                <w:bCs/>
                <w:sz w:val="24"/>
              </w:rPr>
              <w:t xml:space="preserve">2019.03.24, to finish the second draft of the report </w:t>
            </w:r>
          </w:p>
          <w:p w14:paraId="3A0A83B1" w14:textId="77777777" w:rsidR="00D55507" w:rsidRDefault="00EF5D37">
            <w:pPr>
              <w:spacing w:line="360" w:lineRule="auto"/>
              <w:ind w:firstLineChars="200" w:firstLine="480"/>
              <w:rPr>
                <w:bCs/>
                <w:sz w:val="24"/>
              </w:rPr>
            </w:pPr>
            <w:r>
              <w:rPr>
                <w:bCs/>
                <w:sz w:val="24"/>
              </w:rPr>
              <w:t>2019.04.07, to finish the final draft</w:t>
            </w:r>
          </w:p>
          <w:p w14:paraId="406AE0E3" w14:textId="77777777" w:rsidR="00D55507" w:rsidRDefault="00D55507">
            <w:pPr>
              <w:spacing w:line="360" w:lineRule="auto"/>
              <w:rPr>
                <w:b/>
                <w:sz w:val="24"/>
              </w:rPr>
            </w:pPr>
          </w:p>
          <w:p w14:paraId="5F423828" w14:textId="77777777" w:rsidR="00D55507" w:rsidRDefault="00D55507">
            <w:pPr>
              <w:spacing w:line="360" w:lineRule="auto"/>
              <w:rPr>
                <w:b/>
                <w:sz w:val="24"/>
              </w:rPr>
            </w:pPr>
          </w:p>
          <w:p w14:paraId="0A71529E" w14:textId="77777777" w:rsidR="00D55507" w:rsidRDefault="00D55507">
            <w:pPr>
              <w:spacing w:line="360" w:lineRule="auto"/>
              <w:rPr>
                <w:b/>
                <w:sz w:val="24"/>
              </w:rPr>
            </w:pPr>
          </w:p>
        </w:tc>
      </w:tr>
      <w:tr w:rsidR="00D55507" w14:paraId="7916CC3C" w14:textId="77777777">
        <w:trPr>
          <w:trHeight w:val="5089"/>
        </w:trPr>
        <w:tc>
          <w:tcPr>
            <w:tcW w:w="8789" w:type="dxa"/>
            <w:gridSpan w:val="6"/>
          </w:tcPr>
          <w:p w14:paraId="66FDB27F" w14:textId="77777777" w:rsidR="00D55507" w:rsidRDefault="00EF5D37">
            <w:pPr>
              <w:spacing w:line="360" w:lineRule="auto"/>
              <w:rPr>
                <w:b/>
                <w:sz w:val="24"/>
              </w:rPr>
            </w:pPr>
            <w:r>
              <w:rPr>
                <w:b/>
                <w:sz w:val="24"/>
              </w:rPr>
              <w:t>References</w:t>
            </w:r>
          </w:p>
          <w:p w14:paraId="2DB5921F" w14:textId="77777777" w:rsidR="00D55507" w:rsidRDefault="00EF5D37">
            <w:pPr>
              <w:pStyle w:val="af0"/>
              <w:numPr>
                <w:ilvl w:val="0"/>
                <w:numId w:val="1"/>
              </w:numPr>
              <w:spacing w:line="360" w:lineRule="auto"/>
              <w:ind w:firstLineChars="0"/>
              <w:rPr>
                <w:sz w:val="24"/>
              </w:rPr>
            </w:pPr>
            <w:hyperlink r:id="rId9" w:history="1">
              <w:r>
                <w:rPr>
                  <w:rStyle w:val="ae"/>
                  <w:rFonts w:eastAsia="微软雅黑"/>
                  <w:color w:val="auto"/>
                  <w:sz w:val="24"/>
                </w:rPr>
                <w:t>Bonsall</w:t>
              </w:r>
              <w:r>
                <w:rPr>
                  <w:rStyle w:val="ae"/>
                  <w:rFonts w:eastAsia="微软雅黑"/>
                  <w:color w:val="auto"/>
                  <w:sz w:val="24"/>
                </w:rPr>
                <w:t>&amp;</w:t>
              </w:r>
              <w:r>
                <w:rPr>
                  <w:rStyle w:val="ae"/>
                  <w:rFonts w:eastAsia="微软雅黑" w:hint="eastAsia"/>
                  <w:color w:val="auto"/>
                  <w:sz w:val="24"/>
                </w:rPr>
                <w:t xml:space="preserve"> </w:t>
              </w:r>
              <w:r>
                <w:rPr>
                  <w:rStyle w:val="ae"/>
                  <w:rFonts w:eastAsia="微软雅黑"/>
                  <w:color w:val="auto"/>
                  <w:sz w:val="24"/>
                </w:rPr>
                <w:t>Samuel B.</w:t>
              </w:r>
            </w:hyperlink>
            <w:r>
              <w:rPr>
                <w:rFonts w:eastAsia="微软雅黑"/>
                <w:sz w:val="24"/>
              </w:rPr>
              <w:t> </w:t>
            </w:r>
            <w:hyperlink r:id="rId10" w:history="1">
              <w:r>
                <w:rPr>
                  <w:rStyle w:val="ae"/>
                  <w:rFonts w:eastAsia="微软雅黑"/>
                  <w:color w:val="auto"/>
                  <w:sz w:val="24"/>
                </w:rPr>
                <w:t>Leone</w:t>
              </w:r>
              <w:r>
                <w:rPr>
                  <w:rStyle w:val="ae"/>
                  <w:rFonts w:eastAsia="微软雅黑"/>
                  <w:color w:val="auto"/>
                  <w:sz w:val="24"/>
                </w:rPr>
                <w:t>&amp;</w:t>
              </w:r>
              <w:r>
                <w:rPr>
                  <w:rStyle w:val="ae"/>
                  <w:rFonts w:eastAsia="微软雅黑" w:hint="eastAsia"/>
                  <w:color w:val="auto"/>
                  <w:sz w:val="24"/>
                </w:rPr>
                <w:t xml:space="preserve"> </w:t>
              </w:r>
              <w:r>
                <w:rPr>
                  <w:rStyle w:val="ae"/>
                  <w:rFonts w:eastAsia="微软雅黑"/>
                  <w:color w:val="auto"/>
                  <w:sz w:val="24"/>
                </w:rPr>
                <w:t>Andrew J.</w:t>
              </w:r>
            </w:hyperlink>
            <w:r>
              <w:rPr>
                <w:rFonts w:eastAsia="微软雅黑"/>
                <w:sz w:val="24"/>
              </w:rPr>
              <w:t> </w:t>
            </w:r>
            <w:hyperlink r:id="rId11" w:history="1">
              <w:r>
                <w:rPr>
                  <w:rStyle w:val="ae"/>
                  <w:rFonts w:eastAsia="微软雅黑"/>
                  <w:color w:val="auto"/>
                  <w:sz w:val="24"/>
                </w:rPr>
                <w:t>Miller</w:t>
              </w:r>
              <w:r>
                <w:rPr>
                  <w:rStyle w:val="ae"/>
                  <w:rFonts w:eastAsia="微软雅黑"/>
                  <w:color w:val="auto"/>
                  <w:sz w:val="24"/>
                </w:rPr>
                <w:t>&amp;</w:t>
              </w:r>
              <w:r>
                <w:rPr>
                  <w:rStyle w:val="ae"/>
                  <w:rFonts w:eastAsia="微软雅黑" w:hint="eastAsia"/>
                  <w:color w:val="auto"/>
                  <w:sz w:val="24"/>
                </w:rPr>
                <w:t xml:space="preserve"> </w:t>
              </w:r>
              <w:r>
                <w:rPr>
                  <w:rStyle w:val="ae"/>
                  <w:rFonts w:eastAsia="微软雅黑"/>
                  <w:color w:val="auto"/>
                  <w:sz w:val="24"/>
                </w:rPr>
                <w:t>Brian P.</w:t>
              </w:r>
            </w:hyperlink>
            <w:r>
              <w:rPr>
                <w:rFonts w:eastAsia="微软雅黑"/>
                <w:sz w:val="24"/>
              </w:rPr>
              <w:t> </w:t>
            </w:r>
            <w:proofErr w:type="spellStart"/>
            <w:r>
              <w:rPr>
                <w:rFonts w:eastAsia="微软雅黑"/>
                <w:sz w:val="24"/>
              </w:rPr>
              <w:fldChar w:fldCharType="begin"/>
            </w:r>
            <w:r>
              <w:rPr>
                <w:rFonts w:eastAsia="微软雅黑"/>
                <w:sz w:val="24"/>
              </w:rPr>
              <w:instrText xml:space="preserve"> HYPERLINK "http://www.wanfangdata.com.cn/details/detail.do?_type=perio&amp;id=5ca732596c60444368f514ec71172984" </w:instrText>
            </w:r>
            <w:r>
              <w:rPr>
                <w:rFonts w:eastAsia="微软雅黑"/>
                <w:sz w:val="24"/>
              </w:rPr>
              <w:fldChar w:fldCharType="separate"/>
            </w:r>
            <w:r>
              <w:rPr>
                <w:rStyle w:val="ae"/>
                <w:rFonts w:eastAsia="微软雅黑"/>
                <w:color w:val="auto"/>
                <w:sz w:val="24"/>
              </w:rPr>
              <w:t>Rennekamp</w:t>
            </w:r>
            <w:proofErr w:type="spellEnd"/>
            <w:r>
              <w:rPr>
                <w:rStyle w:val="ae"/>
                <w:rFonts w:eastAsia="微软雅黑"/>
                <w:color w:val="auto"/>
                <w:sz w:val="24"/>
              </w:rPr>
              <w:t>&amp;</w:t>
            </w:r>
            <w:r>
              <w:rPr>
                <w:rStyle w:val="ae"/>
                <w:rFonts w:eastAsia="微软雅黑" w:hint="eastAsia"/>
                <w:color w:val="auto"/>
                <w:sz w:val="24"/>
              </w:rPr>
              <w:t xml:space="preserve"> </w:t>
            </w:r>
            <w:r>
              <w:rPr>
                <w:rStyle w:val="ae"/>
                <w:rFonts w:eastAsia="微软雅黑"/>
                <w:color w:val="auto"/>
                <w:sz w:val="24"/>
              </w:rPr>
              <w:t>Kristin</w:t>
            </w:r>
            <w:r>
              <w:rPr>
                <w:rStyle w:val="ae"/>
                <w:rFonts w:eastAsia="微软雅黑"/>
                <w:color w:val="auto"/>
                <w:sz w:val="24"/>
              </w:rPr>
              <w:t>a</w:t>
            </w:r>
            <w:r>
              <w:rPr>
                <w:rFonts w:eastAsia="微软雅黑"/>
                <w:sz w:val="24"/>
              </w:rPr>
              <w:fldChar w:fldCharType="end"/>
            </w:r>
            <w:r>
              <w:rPr>
                <w:sz w:val="24"/>
              </w:rPr>
              <w:t xml:space="preserve">, </w:t>
            </w:r>
            <w:r>
              <w:rPr>
                <w:rFonts w:eastAsia="微软雅黑"/>
                <w:sz w:val="24"/>
              </w:rPr>
              <w:t>A plain English measure of financial reporting readability</w:t>
            </w:r>
            <w:r>
              <w:rPr>
                <w:sz w:val="24"/>
              </w:rPr>
              <w:t xml:space="preserve">[J]. </w:t>
            </w:r>
            <w:hyperlink r:id="rId12" w:history="1">
              <w:r>
                <w:rPr>
                  <w:rStyle w:val="ae"/>
                  <w:rFonts w:eastAsia="微软雅黑"/>
                  <w:color w:val="auto"/>
                  <w:sz w:val="24"/>
                </w:rPr>
                <w:t>Journal of accounting &amp; economics</w:t>
              </w:r>
            </w:hyperlink>
            <w:r>
              <w:rPr>
                <w:sz w:val="24"/>
              </w:rPr>
              <w:t>, 201</w:t>
            </w:r>
            <w:r>
              <w:rPr>
                <w:sz w:val="24"/>
              </w:rPr>
              <w:t>7</w:t>
            </w:r>
            <w:r>
              <w:rPr>
                <w:sz w:val="24"/>
              </w:rPr>
              <w:t xml:space="preserve"> (</w:t>
            </w:r>
            <w:r>
              <w:rPr>
                <w:sz w:val="24"/>
              </w:rPr>
              <w:t>2/3</w:t>
            </w:r>
            <w:r>
              <w:rPr>
                <w:sz w:val="24"/>
              </w:rPr>
              <w:t xml:space="preserve">): </w:t>
            </w:r>
            <w:r>
              <w:rPr>
                <w:sz w:val="24"/>
              </w:rPr>
              <w:t>329-357</w:t>
            </w:r>
          </w:p>
          <w:p w14:paraId="29B37CE4" w14:textId="77777777" w:rsidR="00D55507" w:rsidRDefault="00EF5D37">
            <w:pPr>
              <w:pStyle w:val="af0"/>
              <w:numPr>
                <w:ilvl w:val="0"/>
                <w:numId w:val="1"/>
              </w:numPr>
              <w:spacing w:line="360" w:lineRule="auto"/>
              <w:ind w:firstLineChars="0"/>
              <w:rPr>
                <w:sz w:val="24"/>
              </w:rPr>
            </w:pPr>
            <w:hyperlink r:id="rId13" w:history="1">
              <w:r>
                <w:rPr>
                  <w:rStyle w:val="ae"/>
                  <w:rFonts w:eastAsia="微软雅黑"/>
                  <w:color w:val="auto"/>
                  <w:sz w:val="24"/>
                </w:rPr>
                <w:t>HOU Li-xiang</w:t>
              </w:r>
            </w:hyperlink>
            <w:r>
              <w:rPr>
                <w:rFonts w:eastAsia="微软雅黑"/>
                <w:sz w:val="24"/>
              </w:rPr>
              <w:t>&amp;</w:t>
            </w:r>
            <w:r>
              <w:rPr>
                <w:rFonts w:eastAsia="微软雅黑"/>
                <w:sz w:val="24"/>
              </w:rPr>
              <w:t> </w:t>
            </w:r>
            <w:hyperlink r:id="rId14" w:history="1">
              <w:r>
                <w:rPr>
                  <w:rStyle w:val="ae"/>
                  <w:rFonts w:eastAsia="微软雅黑"/>
                  <w:color w:val="auto"/>
                  <w:sz w:val="24"/>
                </w:rPr>
                <w:t>ZHANG Chun-yan</w:t>
              </w:r>
            </w:hyperlink>
            <w:r>
              <w:rPr>
                <w:sz w:val="24"/>
              </w:rPr>
              <w:t xml:space="preserve">, </w:t>
            </w:r>
            <w:r>
              <w:rPr>
                <w:rFonts w:eastAsia="微软雅黑"/>
                <w:sz w:val="24"/>
              </w:rPr>
              <w:t>On the Conversion of Parts of Speech</w:t>
            </w:r>
            <w:r>
              <w:rPr>
                <w:rFonts w:eastAsia="微软雅黑"/>
                <w:sz w:val="24"/>
              </w:rPr>
              <w:t xml:space="preserve"> in English-Chinese Translation</w:t>
            </w:r>
            <w:r>
              <w:rPr>
                <w:sz w:val="24"/>
              </w:rPr>
              <w:t xml:space="preserve">[J]. </w:t>
            </w:r>
            <w:hyperlink r:id="rId15" w:history="1">
              <w:r>
                <w:rPr>
                  <w:rStyle w:val="ae"/>
                  <w:rFonts w:eastAsia="微软雅黑"/>
                  <w:color w:val="auto"/>
                  <w:sz w:val="24"/>
                </w:rPr>
                <w:t>Overseas English</w:t>
              </w:r>
            </w:hyperlink>
            <w:r>
              <w:rPr>
                <w:sz w:val="24"/>
              </w:rPr>
              <w:t>, 201</w:t>
            </w:r>
            <w:r>
              <w:rPr>
                <w:sz w:val="24"/>
              </w:rPr>
              <w:t>7</w:t>
            </w:r>
            <w:r>
              <w:rPr>
                <w:sz w:val="24"/>
              </w:rPr>
              <w:t xml:space="preserve"> (</w:t>
            </w:r>
            <w:r>
              <w:rPr>
                <w:sz w:val="24"/>
              </w:rPr>
              <w:t>10</w:t>
            </w:r>
            <w:r>
              <w:rPr>
                <w:sz w:val="24"/>
              </w:rPr>
              <w:t xml:space="preserve">): </w:t>
            </w:r>
            <w:r>
              <w:rPr>
                <w:sz w:val="24"/>
              </w:rPr>
              <w:t>147-149</w:t>
            </w:r>
          </w:p>
          <w:p w14:paraId="65CAF132" w14:textId="77777777" w:rsidR="00D55507" w:rsidRDefault="00EF5D37">
            <w:pPr>
              <w:pStyle w:val="af0"/>
              <w:numPr>
                <w:ilvl w:val="0"/>
                <w:numId w:val="1"/>
              </w:numPr>
              <w:spacing w:line="360" w:lineRule="auto"/>
              <w:ind w:firstLineChars="0"/>
              <w:rPr>
                <w:sz w:val="24"/>
              </w:rPr>
            </w:pPr>
            <w:hyperlink r:id="rId16" w:history="1">
              <w:r>
                <w:rPr>
                  <w:rStyle w:val="ae"/>
                  <w:rFonts w:eastAsia="微软雅黑"/>
                  <w:color w:val="auto"/>
                  <w:sz w:val="24"/>
                </w:rPr>
                <w:t>H</w:t>
              </w:r>
              <w:r>
                <w:rPr>
                  <w:rStyle w:val="ae"/>
                  <w:rFonts w:eastAsia="微软雅黑"/>
                  <w:color w:val="auto"/>
                  <w:sz w:val="24"/>
                </w:rPr>
                <w:t>orton Brian</w:t>
              </w:r>
            </w:hyperlink>
            <w:r>
              <w:rPr>
                <w:sz w:val="24"/>
              </w:rPr>
              <w:t xml:space="preserve">, </w:t>
            </w:r>
            <w:r>
              <w:rPr>
                <w:rFonts w:eastAsia="微软雅黑"/>
                <w:sz w:val="24"/>
              </w:rPr>
              <w:t xml:space="preserve">Language and domestication, by </w:t>
            </w:r>
            <w:proofErr w:type="gramStart"/>
            <w:r>
              <w:rPr>
                <w:rFonts w:eastAsia="微软雅黑"/>
                <w:sz w:val="24"/>
              </w:rPr>
              <w:t>whom?</w:t>
            </w:r>
            <w:r>
              <w:rPr>
                <w:sz w:val="24"/>
              </w:rPr>
              <w:t>[</w:t>
            </w:r>
            <w:proofErr w:type="gramEnd"/>
            <w:r>
              <w:rPr>
                <w:sz w:val="24"/>
              </w:rPr>
              <w:t xml:space="preserve">J]. </w:t>
            </w:r>
            <w:hyperlink r:id="rId17" w:history="1">
              <w:r>
                <w:rPr>
                  <w:rStyle w:val="ae"/>
                  <w:rFonts w:eastAsia="微软雅黑"/>
                  <w:color w:val="auto"/>
                  <w:sz w:val="24"/>
                </w:rPr>
                <w:t>New scientist</w:t>
              </w:r>
            </w:hyperlink>
            <w:r>
              <w:rPr>
                <w:sz w:val="24"/>
              </w:rPr>
              <w:t>, 201</w:t>
            </w:r>
            <w:r>
              <w:rPr>
                <w:sz w:val="24"/>
              </w:rPr>
              <w:t>8</w:t>
            </w:r>
            <w:r>
              <w:rPr>
                <w:sz w:val="24"/>
              </w:rPr>
              <w:t xml:space="preserve"> (</w:t>
            </w:r>
            <w:r>
              <w:rPr>
                <w:sz w:val="24"/>
              </w:rPr>
              <w:t>3169</w:t>
            </w:r>
            <w:r>
              <w:rPr>
                <w:sz w:val="24"/>
              </w:rPr>
              <w:t xml:space="preserve">): </w:t>
            </w:r>
            <w:r>
              <w:rPr>
                <w:sz w:val="24"/>
              </w:rPr>
              <w:t>151-52</w:t>
            </w:r>
          </w:p>
          <w:p w14:paraId="3593F81C" w14:textId="77777777" w:rsidR="00D55507" w:rsidRDefault="00EF5D37">
            <w:pPr>
              <w:pStyle w:val="af0"/>
              <w:numPr>
                <w:ilvl w:val="0"/>
                <w:numId w:val="1"/>
              </w:numPr>
              <w:spacing w:line="360" w:lineRule="auto"/>
              <w:ind w:firstLineChars="0"/>
              <w:rPr>
                <w:color w:val="000000"/>
                <w:sz w:val="24"/>
              </w:rPr>
            </w:pPr>
            <w:r>
              <w:rPr>
                <w:color w:val="000000"/>
                <w:sz w:val="24"/>
              </w:rPr>
              <w:t xml:space="preserve">Xuedong, </w:t>
            </w:r>
            <w:hyperlink r:id="rId18" w:tgtFrame="http://kns.cnki.net/kcms/detail/frame/kcmstarget" w:history="1">
              <w:r>
                <w:rPr>
                  <w:rStyle w:val="ae"/>
                  <w:color w:val="auto"/>
                  <w:sz w:val="24"/>
                </w:rPr>
                <w:t>Cultural Approach to English-Chinese Metaphor Translation</w:t>
              </w:r>
            </w:hyperlink>
            <w:r>
              <w:rPr>
                <w:color w:val="000000"/>
                <w:sz w:val="24"/>
              </w:rPr>
              <w:t xml:space="preserve">[J]. Higher Education of Social </w:t>
            </w:r>
            <w:proofErr w:type="gramStart"/>
            <w:r>
              <w:rPr>
                <w:color w:val="000000"/>
                <w:sz w:val="24"/>
              </w:rPr>
              <w:t>Science ,</w:t>
            </w:r>
            <w:proofErr w:type="gramEnd"/>
            <w:r>
              <w:rPr>
                <w:color w:val="000000"/>
                <w:sz w:val="24"/>
              </w:rPr>
              <w:t xml:space="preserve"> 201</w:t>
            </w:r>
            <w:r>
              <w:rPr>
                <w:color w:val="000000"/>
                <w:sz w:val="24"/>
              </w:rPr>
              <w:t>4 (3): 12-13</w:t>
            </w:r>
          </w:p>
          <w:p w14:paraId="08A22810" w14:textId="77777777" w:rsidR="00D55507" w:rsidRDefault="00EF5D37">
            <w:pPr>
              <w:numPr>
                <w:ilvl w:val="0"/>
                <w:numId w:val="1"/>
              </w:numPr>
              <w:spacing w:line="360" w:lineRule="auto"/>
              <w:rPr>
                <w:rFonts w:eastAsiaTheme="minorEastAsia"/>
                <w:color w:val="000000" w:themeColor="text1"/>
                <w:sz w:val="24"/>
              </w:rPr>
            </w:pPr>
            <w:proofErr w:type="spellStart"/>
            <w:r>
              <w:rPr>
                <w:rFonts w:eastAsiaTheme="minorEastAsia" w:hint="eastAsia"/>
                <w:sz w:val="24"/>
              </w:rPr>
              <w:t>Xiaohong</w:t>
            </w:r>
            <w:proofErr w:type="spellEnd"/>
            <w:r>
              <w:rPr>
                <w:rFonts w:eastAsiaTheme="minorEastAsia" w:hint="eastAsia"/>
                <w:sz w:val="24"/>
              </w:rPr>
              <w:t xml:space="preserve"> Ju</w:t>
            </w:r>
            <w:r>
              <w:rPr>
                <w:rFonts w:eastAsiaTheme="minorEastAsia"/>
                <w:sz w:val="24"/>
              </w:rPr>
              <w:t xml:space="preserve">. </w:t>
            </w:r>
            <w:proofErr w:type="spellStart"/>
            <w:r>
              <w:rPr>
                <w:rFonts w:eastAsia="微软雅黑"/>
                <w:sz w:val="24"/>
              </w:rPr>
              <w:t>Skopostheory</w:t>
            </w:r>
            <w:proofErr w:type="spellEnd"/>
            <w:r>
              <w:rPr>
                <w:rFonts w:eastAsia="微软雅黑"/>
                <w:sz w:val="24"/>
              </w:rPr>
              <w:t xml:space="preserve"> and Subtitle Translation</w:t>
            </w:r>
            <w:r>
              <w:rPr>
                <w:rFonts w:eastAsiaTheme="minorEastAsia"/>
                <w:sz w:val="24"/>
              </w:rPr>
              <w:t xml:space="preserve">[J]. </w:t>
            </w:r>
            <w:r>
              <w:rPr>
                <w:rFonts w:eastAsia="微软雅黑"/>
                <w:sz w:val="24"/>
              </w:rPr>
              <w:t>China-</w:t>
            </w:r>
            <w:proofErr w:type="spellStart"/>
            <w:r>
              <w:rPr>
                <w:rFonts w:eastAsia="微软雅黑"/>
                <w:sz w:val="24"/>
              </w:rPr>
              <w:t>Asean</w:t>
            </w:r>
            <w:proofErr w:type="spellEnd"/>
            <w:r>
              <w:rPr>
                <w:rFonts w:eastAsia="微软雅黑"/>
                <w:sz w:val="24"/>
              </w:rPr>
              <w:t xml:space="preserve"> Exposition</w:t>
            </w:r>
            <w:r>
              <w:rPr>
                <w:rFonts w:eastAsiaTheme="minorEastAsia"/>
                <w:sz w:val="24"/>
              </w:rPr>
              <w:t xml:space="preserve">, </w:t>
            </w:r>
            <w:r>
              <w:rPr>
                <w:rFonts w:eastAsiaTheme="minorEastAsia" w:hint="eastAsia"/>
                <w:sz w:val="24"/>
              </w:rPr>
              <w:t>2018</w:t>
            </w:r>
            <w:r>
              <w:rPr>
                <w:rFonts w:eastAsiaTheme="minorEastAsia"/>
                <w:sz w:val="24"/>
              </w:rPr>
              <w:t>, (</w:t>
            </w:r>
            <w:r>
              <w:rPr>
                <w:rFonts w:eastAsiaTheme="minorEastAsia" w:hint="eastAsia"/>
                <w:sz w:val="24"/>
              </w:rPr>
              <w:t>5</w:t>
            </w:r>
            <w:r>
              <w:rPr>
                <w:rFonts w:eastAsiaTheme="minorEastAsia"/>
                <w:sz w:val="24"/>
              </w:rPr>
              <w:t xml:space="preserve">): </w:t>
            </w:r>
            <w:r>
              <w:rPr>
                <w:rFonts w:eastAsiaTheme="minorEastAsia" w:hint="eastAsia"/>
                <w:sz w:val="24"/>
              </w:rPr>
              <w:t>176</w:t>
            </w:r>
            <w:r>
              <w:rPr>
                <w:rFonts w:eastAsiaTheme="minorEastAsia"/>
                <w:sz w:val="24"/>
              </w:rPr>
              <w:t xml:space="preserve">– </w:t>
            </w:r>
            <w:r>
              <w:rPr>
                <w:rFonts w:eastAsiaTheme="minorEastAsia" w:hint="eastAsia"/>
                <w:sz w:val="24"/>
              </w:rPr>
              <w:t>177</w:t>
            </w:r>
            <w:r>
              <w:rPr>
                <w:rFonts w:eastAsiaTheme="minorEastAsia"/>
                <w:sz w:val="24"/>
              </w:rPr>
              <w:t>.</w:t>
            </w:r>
          </w:p>
          <w:p w14:paraId="4FE791C7" w14:textId="77777777" w:rsidR="00D55507" w:rsidRDefault="00EF5D37">
            <w:pPr>
              <w:numPr>
                <w:ilvl w:val="0"/>
                <w:numId w:val="1"/>
              </w:numPr>
              <w:spacing w:line="360" w:lineRule="auto"/>
              <w:rPr>
                <w:rFonts w:eastAsiaTheme="minorEastAsia"/>
                <w:color w:val="000000" w:themeColor="text1"/>
                <w:sz w:val="24"/>
              </w:rPr>
            </w:pPr>
            <w:r>
              <w:rPr>
                <w:rFonts w:eastAsiaTheme="minorEastAsia"/>
                <w:color w:val="000000" w:themeColor="text1"/>
                <w:sz w:val="24"/>
              </w:rPr>
              <w:t>Jerry Joel.</w:t>
            </w:r>
            <w:r>
              <w:rPr>
                <w:rFonts w:eastAsiaTheme="minorEastAsia"/>
                <w:color w:val="000000" w:themeColor="text1"/>
                <w:sz w:val="24"/>
              </w:rPr>
              <w:t>英语构词的</w:t>
            </w:r>
            <w:proofErr w:type="gramStart"/>
            <w:r>
              <w:rPr>
                <w:rFonts w:eastAsiaTheme="minorEastAsia"/>
                <w:color w:val="000000" w:themeColor="text1"/>
                <w:sz w:val="24"/>
              </w:rPr>
              <w:t>转类法</w:t>
            </w:r>
            <w:proofErr w:type="gramEnd"/>
            <w:r>
              <w:rPr>
                <w:rFonts w:eastAsiaTheme="minorEastAsia"/>
                <w:color w:val="000000" w:themeColor="text1"/>
                <w:sz w:val="24"/>
              </w:rPr>
              <w:t>与英汉翻译词类转换法</w:t>
            </w:r>
            <w:r>
              <w:rPr>
                <w:rFonts w:eastAsiaTheme="minorEastAsia"/>
                <w:color w:val="000000" w:themeColor="text1"/>
                <w:sz w:val="24"/>
              </w:rPr>
              <w:t>[D].</w:t>
            </w:r>
            <w:r>
              <w:rPr>
                <w:rFonts w:eastAsiaTheme="minorEastAsia"/>
                <w:color w:val="000000" w:themeColor="text1"/>
                <w:sz w:val="24"/>
              </w:rPr>
              <w:t>温州</w:t>
            </w:r>
            <w:r>
              <w:rPr>
                <w:rFonts w:eastAsiaTheme="minorEastAsia"/>
                <w:color w:val="000000" w:themeColor="text1"/>
                <w:sz w:val="24"/>
              </w:rPr>
              <w:t>:</w:t>
            </w:r>
            <w:r>
              <w:rPr>
                <w:rFonts w:eastAsiaTheme="minorEastAsia"/>
                <w:color w:val="000000" w:themeColor="text1"/>
                <w:sz w:val="24"/>
              </w:rPr>
              <w:t>温州大学教学部，</w:t>
            </w:r>
            <w:r>
              <w:rPr>
                <w:rFonts w:eastAsiaTheme="minorEastAsia"/>
                <w:color w:val="000000" w:themeColor="text1"/>
                <w:sz w:val="24"/>
              </w:rPr>
              <w:t>2007:1-5.</w:t>
            </w:r>
          </w:p>
          <w:p w14:paraId="01D06054" w14:textId="77777777" w:rsidR="00D55507" w:rsidRDefault="00EF5D37">
            <w:pPr>
              <w:numPr>
                <w:ilvl w:val="0"/>
                <w:numId w:val="1"/>
              </w:numPr>
              <w:spacing w:line="360" w:lineRule="auto"/>
              <w:rPr>
                <w:rFonts w:eastAsiaTheme="minorEastAsia"/>
                <w:color w:val="000000" w:themeColor="text1"/>
                <w:sz w:val="24"/>
              </w:rPr>
            </w:pPr>
            <w:r>
              <w:rPr>
                <w:rFonts w:eastAsiaTheme="minorEastAsia"/>
                <w:color w:val="000000" w:themeColor="text1"/>
                <w:sz w:val="24"/>
              </w:rPr>
              <w:t>张玲玲</w:t>
            </w:r>
            <w:r>
              <w:rPr>
                <w:rFonts w:eastAsiaTheme="minorEastAsia"/>
                <w:color w:val="000000" w:themeColor="text1"/>
                <w:sz w:val="24"/>
              </w:rPr>
              <w:t>.The Founder</w:t>
            </w:r>
            <w:proofErr w:type="gramStart"/>
            <w:r>
              <w:rPr>
                <w:rFonts w:eastAsiaTheme="minorEastAsia"/>
                <w:color w:val="000000" w:themeColor="text1"/>
                <w:sz w:val="24"/>
              </w:rPr>
              <w:t>’</w:t>
            </w:r>
            <w:proofErr w:type="gramEnd"/>
            <w:r>
              <w:rPr>
                <w:rFonts w:eastAsiaTheme="minorEastAsia"/>
                <w:color w:val="000000" w:themeColor="text1"/>
                <w:sz w:val="24"/>
              </w:rPr>
              <w:t xml:space="preserve">s </w:t>
            </w:r>
            <w:r>
              <w:rPr>
                <w:rFonts w:eastAsiaTheme="minorEastAsia"/>
                <w:color w:val="000000" w:themeColor="text1"/>
                <w:sz w:val="24"/>
              </w:rPr>
              <w:t>Mentality</w:t>
            </w:r>
            <w:r>
              <w:rPr>
                <w:rFonts w:eastAsiaTheme="minorEastAsia"/>
                <w:color w:val="000000" w:themeColor="text1"/>
                <w:sz w:val="24"/>
              </w:rPr>
              <w:t>（节选）中的增词法策略汉译实践报告</w:t>
            </w:r>
            <w:r>
              <w:rPr>
                <w:rFonts w:eastAsiaTheme="minorEastAsia"/>
                <w:color w:val="000000" w:themeColor="text1"/>
                <w:sz w:val="24"/>
              </w:rPr>
              <w:t>[D].</w:t>
            </w:r>
            <w:r>
              <w:rPr>
                <w:rFonts w:eastAsiaTheme="minorEastAsia"/>
                <w:color w:val="000000" w:themeColor="text1"/>
                <w:sz w:val="24"/>
              </w:rPr>
              <w:t>山西</w:t>
            </w:r>
            <w:r>
              <w:rPr>
                <w:rFonts w:eastAsiaTheme="minorEastAsia"/>
                <w:color w:val="000000" w:themeColor="text1"/>
                <w:sz w:val="24"/>
              </w:rPr>
              <w:t>:</w:t>
            </w:r>
            <w:r>
              <w:rPr>
                <w:rFonts w:eastAsiaTheme="minorEastAsia"/>
                <w:color w:val="000000" w:themeColor="text1"/>
                <w:sz w:val="24"/>
              </w:rPr>
              <w:t>山西师范大学</w:t>
            </w:r>
            <w:r>
              <w:rPr>
                <w:rFonts w:eastAsiaTheme="minorEastAsia"/>
                <w:color w:val="000000" w:themeColor="text1"/>
                <w:sz w:val="24"/>
              </w:rPr>
              <w:t>,2017:6-9.</w:t>
            </w:r>
          </w:p>
          <w:p w14:paraId="320C329C" w14:textId="77777777" w:rsidR="00D55507" w:rsidRDefault="00EF5D37">
            <w:pPr>
              <w:pStyle w:val="af0"/>
              <w:numPr>
                <w:ilvl w:val="0"/>
                <w:numId w:val="1"/>
              </w:numPr>
              <w:spacing w:line="360" w:lineRule="auto"/>
              <w:ind w:firstLineChars="0"/>
              <w:rPr>
                <w:rFonts w:eastAsiaTheme="minorEastAsia"/>
                <w:color w:val="000000" w:themeColor="text1"/>
                <w:sz w:val="24"/>
              </w:rPr>
            </w:pPr>
            <w:r>
              <w:rPr>
                <w:rFonts w:eastAsiaTheme="minorEastAsia"/>
                <w:color w:val="000000" w:themeColor="text1"/>
                <w:sz w:val="24"/>
              </w:rPr>
              <w:t>李新颜</w:t>
            </w:r>
            <w:r>
              <w:rPr>
                <w:rFonts w:eastAsiaTheme="minorEastAsia"/>
                <w:color w:val="000000" w:themeColor="text1"/>
                <w:sz w:val="24"/>
              </w:rPr>
              <w:t>.</w:t>
            </w:r>
            <w:r>
              <w:rPr>
                <w:rFonts w:eastAsiaTheme="minorEastAsia"/>
                <w:color w:val="000000" w:themeColor="text1"/>
                <w:sz w:val="24"/>
              </w:rPr>
              <w:t>中西文化差异下英语翻译教学的策略分析</w:t>
            </w:r>
            <w:r>
              <w:rPr>
                <w:rFonts w:eastAsiaTheme="minorEastAsia"/>
                <w:color w:val="000000" w:themeColor="text1"/>
                <w:sz w:val="24"/>
              </w:rPr>
              <w:t>[J].</w:t>
            </w:r>
            <w:r>
              <w:rPr>
                <w:rFonts w:eastAsiaTheme="minorEastAsia"/>
                <w:color w:val="000000" w:themeColor="text1"/>
                <w:sz w:val="24"/>
              </w:rPr>
              <w:t>福建茶叶，</w:t>
            </w:r>
            <w:r>
              <w:rPr>
                <w:rFonts w:eastAsiaTheme="minorEastAsia"/>
                <w:color w:val="000000" w:themeColor="text1"/>
                <w:sz w:val="24"/>
              </w:rPr>
              <w:t>2018,</w:t>
            </w:r>
            <w:r>
              <w:rPr>
                <w:rFonts w:eastAsiaTheme="minorEastAsia"/>
                <w:color w:val="000000" w:themeColor="text1"/>
                <w:sz w:val="24"/>
              </w:rPr>
              <w:t>（</w:t>
            </w:r>
            <w:r>
              <w:rPr>
                <w:rFonts w:eastAsiaTheme="minorEastAsia"/>
                <w:color w:val="000000" w:themeColor="text1"/>
                <w:sz w:val="24"/>
              </w:rPr>
              <w:t>12</w:t>
            </w:r>
            <w:r>
              <w:rPr>
                <w:rFonts w:eastAsiaTheme="minorEastAsia"/>
                <w:color w:val="000000" w:themeColor="text1"/>
                <w:sz w:val="24"/>
              </w:rPr>
              <w:t>）</w:t>
            </w:r>
            <w:r>
              <w:rPr>
                <w:rFonts w:eastAsiaTheme="minorEastAsia"/>
                <w:color w:val="000000" w:themeColor="text1"/>
                <w:sz w:val="24"/>
              </w:rPr>
              <w:t>:332.</w:t>
            </w:r>
          </w:p>
          <w:p w14:paraId="18FE5814" w14:textId="77777777" w:rsidR="00D55507" w:rsidRDefault="00EF5D37">
            <w:pPr>
              <w:pStyle w:val="af0"/>
              <w:numPr>
                <w:ilvl w:val="0"/>
                <w:numId w:val="1"/>
              </w:numPr>
              <w:spacing w:line="360" w:lineRule="auto"/>
              <w:ind w:firstLineChars="0"/>
              <w:rPr>
                <w:rFonts w:eastAsiaTheme="minorEastAsia"/>
                <w:color w:val="000000" w:themeColor="text1"/>
                <w:sz w:val="24"/>
              </w:rPr>
            </w:pPr>
            <w:proofErr w:type="gramStart"/>
            <w:r>
              <w:rPr>
                <w:rFonts w:eastAsiaTheme="minorEastAsia"/>
                <w:color w:val="000000" w:themeColor="text1"/>
                <w:sz w:val="24"/>
              </w:rPr>
              <w:t>张帅</w:t>
            </w:r>
            <w:proofErr w:type="gramEnd"/>
            <w:r>
              <w:rPr>
                <w:rFonts w:eastAsiaTheme="minorEastAsia"/>
                <w:color w:val="000000" w:themeColor="text1"/>
                <w:sz w:val="24"/>
              </w:rPr>
              <w:t>.</w:t>
            </w:r>
            <w:r>
              <w:rPr>
                <w:rFonts w:eastAsiaTheme="minorEastAsia"/>
                <w:color w:val="000000" w:themeColor="text1"/>
                <w:sz w:val="24"/>
              </w:rPr>
              <w:t>英汉科技翻译中语篇连贯不当与规避策略</w:t>
            </w:r>
            <w:r>
              <w:rPr>
                <w:rFonts w:eastAsiaTheme="minorEastAsia"/>
                <w:color w:val="000000" w:themeColor="text1"/>
                <w:sz w:val="24"/>
              </w:rPr>
              <w:t>[J].</w:t>
            </w:r>
            <w:r>
              <w:rPr>
                <w:rFonts w:eastAsiaTheme="minorEastAsia"/>
                <w:color w:val="000000" w:themeColor="text1"/>
                <w:sz w:val="24"/>
              </w:rPr>
              <w:t>海外英语，</w:t>
            </w:r>
            <w:r>
              <w:rPr>
                <w:rFonts w:eastAsiaTheme="minorEastAsia"/>
                <w:color w:val="000000" w:themeColor="text1"/>
                <w:sz w:val="24"/>
              </w:rPr>
              <w:t>2018,</w:t>
            </w:r>
            <w:r>
              <w:rPr>
                <w:rFonts w:eastAsiaTheme="minorEastAsia"/>
                <w:color w:val="000000" w:themeColor="text1"/>
                <w:sz w:val="24"/>
              </w:rPr>
              <w:t>（</w:t>
            </w:r>
            <w:r>
              <w:rPr>
                <w:rFonts w:eastAsiaTheme="minorEastAsia"/>
                <w:color w:val="000000" w:themeColor="text1"/>
                <w:sz w:val="24"/>
              </w:rPr>
              <w:t>17</w:t>
            </w:r>
            <w:r>
              <w:rPr>
                <w:rFonts w:eastAsiaTheme="minorEastAsia"/>
                <w:color w:val="000000" w:themeColor="text1"/>
                <w:sz w:val="24"/>
              </w:rPr>
              <w:t>）</w:t>
            </w:r>
            <w:r>
              <w:rPr>
                <w:rFonts w:eastAsiaTheme="minorEastAsia"/>
                <w:color w:val="000000" w:themeColor="text1"/>
                <w:sz w:val="24"/>
              </w:rPr>
              <w:t>:23.</w:t>
            </w:r>
          </w:p>
          <w:p w14:paraId="7085B3BB" w14:textId="77777777" w:rsidR="00D55507" w:rsidRDefault="00EF5D37">
            <w:pPr>
              <w:pStyle w:val="af0"/>
              <w:numPr>
                <w:ilvl w:val="0"/>
                <w:numId w:val="1"/>
              </w:numPr>
              <w:spacing w:line="360" w:lineRule="auto"/>
              <w:ind w:firstLineChars="0"/>
              <w:rPr>
                <w:rFonts w:eastAsiaTheme="minorEastAsia"/>
                <w:color w:val="000000" w:themeColor="text1"/>
                <w:sz w:val="24"/>
              </w:rPr>
            </w:pPr>
            <w:r>
              <w:rPr>
                <w:rFonts w:eastAsiaTheme="minorEastAsia"/>
                <w:color w:val="000000" w:themeColor="text1"/>
                <w:sz w:val="24"/>
              </w:rPr>
              <w:t>李晗</w:t>
            </w:r>
            <w:r>
              <w:rPr>
                <w:rFonts w:eastAsiaTheme="minorEastAsia"/>
                <w:color w:val="000000" w:themeColor="text1"/>
                <w:sz w:val="24"/>
              </w:rPr>
              <w:t>.</w:t>
            </w:r>
            <w:r>
              <w:rPr>
                <w:rFonts w:eastAsiaTheme="minorEastAsia"/>
                <w:color w:val="000000" w:themeColor="text1"/>
                <w:sz w:val="24"/>
              </w:rPr>
              <w:t>英汉科技术语对比分析与翻译</w:t>
            </w:r>
            <w:r>
              <w:rPr>
                <w:rFonts w:eastAsiaTheme="minorEastAsia"/>
                <w:color w:val="000000" w:themeColor="text1"/>
                <w:sz w:val="24"/>
              </w:rPr>
              <w:t>[J].</w:t>
            </w:r>
            <w:r>
              <w:rPr>
                <w:rFonts w:eastAsiaTheme="minorEastAsia"/>
                <w:color w:val="000000" w:themeColor="text1"/>
                <w:sz w:val="24"/>
              </w:rPr>
              <w:t>中国科技术语，</w:t>
            </w:r>
            <w:r>
              <w:rPr>
                <w:rFonts w:eastAsiaTheme="minorEastAsia"/>
                <w:color w:val="000000" w:themeColor="text1"/>
                <w:sz w:val="24"/>
              </w:rPr>
              <w:t>2018,</w:t>
            </w:r>
            <w:r>
              <w:rPr>
                <w:rFonts w:eastAsiaTheme="minorEastAsia"/>
                <w:color w:val="000000" w:themeColor="text1"/>
                <w:sz w:val="24"/>
              </w:rPr>
              <w:t>（</w:t>
            </w:r>
            <w:r>
              <w:rPr>
                <w:rFonts w:eastAsiaTheme="minorEastAsia"/>
                <w:color w:val="000000" w:themeColor="text1"/>
                <w:sz w:val="24"/>
              </w:rPr>
              <w:t>03</w:t>
            </w:r>
            <w:r>
              <w:rPr>
                <w:rFonts w:eastAsiaTheme="minorEastAsia"/>
                <w:color w:val="000000" w:themeColor="text1"/>
                <w:sz w:val="24"/>
              </w:rPr>
              <w:t>）</w:t>
            </w:r>
            <w:r>
              <w:rPr>
                <w:rFonts w:eastAsiaTheme="minorEastAsia"/>
                <w:color w:val="000000" w:themeColor="text1"/>
                <w:sz w:val="24"/>
              </w:rPr>
              <w:t>:22-26.</w:t>
            </w:r>
          </w:p>
          <w:p w14:paraId="544CFD2D" w14:textId="77777777" w:rsidR="00D55507" w:rsidRDefault="00EF5D37">
            <w:pPr>
              <w:pStyle w:val="af0"/>
              <w:numPr>
                <w:ilvl w:val="0"/>
                <w:numId w:val="1"/>
              </w:numPr>
              <w:spacing w:line="360" w:lineRule="auto"/>
              <w:ind w:firstLineChars="0"/>
              <w:rPr>
                <w:rFonts w:eastAsiaTheme="minorEastAsia"/>
                <w:color w:val="000000" w:themeColor="text1"/>
                <w:sz w:val="24"/>
              </w:rPr>
            </w:pPr>
            <w:r>
              <w:rPr>
                <w:rFonts w:eastAsiaTheme="minorEastAsia"/>
                <w:color w:val="000000" w:themeColor="text1"/>
                <w:sz w:val="24"/>
              </w:rPr>
              <w:t>贺筠</w:t>
            </w:r>
            <w:r>
              <w:rPr>
                <w:rFonts w:eastAsiaTheme="minorEastAsia"/>
                <w:color w:val="000000" w:themeColor="text1"/>
                <w:sz w:val="24"/>
              </w:rPr>
              <w:t>.</w:t>
            </w:r>
            <w:proofErr w:type="gramStart"/>
            <w:r>
              <w:rPr>
                <w:rFonts w:eastAsiaTheme="minorEastAsia"/>
                <w:color w:val="000000" w:themeColor="text1"/>
                <w:sz w:val="24"/>
              </w:rPr>
              <w:t>论金融</w:t>
            </w:r>
            <w:proofErr w:type="gramEnd"/>
            <w:r>
              <w:rPr>
                <w:rFonts w:eastAsiaTheme="minorEastAsia"/>
                <w:color w:val="000000" w:themeColor="text1"/>
                <w:sz w:val="24"/>
              </w:rPr>
              <w:t>文献的特点与翻译</w:t>
            </w:r>
            <w:r>
              <w:rPr>
                <w:rFonts w:eastAsiaTheme="minorEastAsia"/>
                <w:color w:val="000000" w:themeColor="text1"/>
                <w:sz w:val="24"/>
              </w:rPr>
              <w:t>[J].</w:t>
            </w:r>
            <w:r>
              <w:rPr>
                <w:rFonts w:eastAsiaTheme="minorEastAsia"/>
                <w:color w:val="000000" w:themeColor="text1"/>
                <w:sz w:val="24"/>
              </w:rPr>
              <w:t>时代文学</w:t>
            </w:r>
            <w:r>
              <w:rPr>
                <w:rFonts w:eastAsiaTheme="minorEastAsia"/>
                <w:color w:val="000000" w:themeColor="text1"/>
                <w:sz w:val="24"/>
              </w:rPr>
              <w:t>, 2018,(07):11-12.</w:t>
            </w:r>
          </w:p>
          <w:p w14:paraId="28998516" w14:textId="77777777" w:rsidR="00D55507" w:rsidRDefault="00EF5D37">
            <w:pPr>
              <w:pStyle w:val="af0"/>
              <w:numPr>
                <w:ilvl w:val="0"/>
                <w:numId w:val="1"/>
              </w:numPr>
              <w:spacing w:line="360" w:lineRule="auto"/>
              <w:ind w:firstLineChars="0"/>
              <w:rPr>
                <w:rFonts w:eastAsiaTheme="minorEastAsia"/>
                <w:color w:val="000000" w:themeColor="text1"/>
                <w:sz w:val="24"/>
              </w:rPr>
            </w:pPr>
            <w:r>
              <w:rPr>
                <w:rFonts w:eastAsiaTheme="minorEastAsia"/>
                <w:color w:val="000000" w:themeColor="text1"/>
                <w:sz w:val="24"/>
              </w:rPr>
              <w:t>朱海鹏</w:t>
            </w:r>
            <w:r>
              <w:rPr>
                <w:rFonts w:eastAsiaTheme="minorEastAsia"/>
                <w:color w:val="000000" w:themeColor="text1"/>
                <w:sz w:val="24"/>
              </w:rPr>
              <w:t>.</w:t>
            </w:r>
            <w:r>
              <w:rPr>
                <w:rFonts w:eastAsiaTheme="minorEastAsia"/>
                <w:color w:val="000000" w:themeColor="text1"/>
                <w:sz w:val="24"/>
              </w:rPr>
              <w:t>金融英语翻译中关联原则及翻译策略分析</w:t>
            </w:r>
            <w:r>
              <w:rPr>
                <w:rFonts w:eastAsiaTheme="minorEastAsia"/>
                <w:color w:val="000000" w:themeColor="text1"/>
                <w:sz w:val="24"/>
              </w:rPr>
              <w:t>[J].</w:t>
            </w:r>
            <w:r>
              <w:rPr>
                <w:rFonts w:eastAsiaTheme="minorEastAsia"/>
                <w:color w:val="000000" w:themeColor="text1"/>
                <w:sz w:val="24"/>
              </w:rPr>
              <w:t>黑龙江教育</w:t>
            </w:r>
            <w:r>
              <w:rPr>
                <w:rFonts w:eastAsiaTheme="minorEastAsia"/>
                <w:color w:val="000000" w:themeColor="text1"/>
                <w:sz w:val="24"/>
              </w:rPr>
              <w:t>学院学</w:t>
            </w:r>
            <w:r>
              <w:rPr>
                <w:rFonts w:eastAsiaTheme="minorEastAsia"/>
                <w:color w:val="000000" w:themeColor="text1"/>
                <w:sz w:val="24"/>
              </w:rPr>
              <w:lastRenderedPageBreak/>
              <w:t>报</w:t>
            </w:r>
            <w:r>
              <w:rPr>
                <w:rFonts w:eastAsiaTheme="minorEastAsia"/>
                <w:color w:val="000000" w:themeColor="text1"/>
                <w:sz w:val="24"/>
              </w:rPr>
              <w:t>,2018,(08):130-132.</w:t>
            </w:r>
          </w:p>
          <w:p w14:paraId="24935963" w14:textId="77777777" w:rsidR="00D55507" w:rsidRDefault="00EF5D37">
            <w:pPr>
              <w:pStyle w:val="af0"/>
              <w:numPr>
                <w:ilvl w:val="0"/>
                <w:numId w:val="1"/>
              </w:numPr>
              <w:spacing w:line="360" w:lineRule="auto"/>
              <w:ind w:firstLineChars="0"/>
              <w:rPr>
                <w:rFonts w:eastAsiaTheme="minorEastAsia"/>
                <w:color w:val="000000" w:themeColor="text1"/>
                <w:sz w:val="24"/>
              </w:rPr>
            </w:pPr>
            <w:proofErr w:type="gramStart"/>
            <w:r>
              <w:rPr>
                <w:rFonts w:eastAsiaTheme="minorEastAsia"/>
                <w:color w:val="000000" w:themeColor="text1"/>
                <w:sz w:val="24"/>
              </w:rPr>
              <w:t>程国红</w:t>
            </w:r>
            <w:proofErr w:type="gramEnd"/>
            <w:r>
              <w:rPr>
                <w:rFonts w:eastAsiaTheme="minorEastAsia"/>
                <w:color w:val="000000" w:themeColor="text1"/>
                <w:sz w:val="24"/>
              </w:rPr>
              <w:t>.</w:t>
            </w:r>
            <w:r>
              <w:rPr>
                <w:rFonts w:eastAsiaTheme="minorEastAsia"/>
                <w:color w:val="000000" w:themeColor="text1"/>
                <w:sz w:val="24"/>
              </w:rPr>
              <w:t>金融英语词语特征及翻译探究</w:t>
            </w:r>
            <w:r>
              <w:rPr>
                <w:rFonts w:eastAsiaTheme="minorEastAsia"/>
                <w:color w:val="000000" w:themeColor="text1"/>
                <w:sz w:val="24"/>
              </w:rPr>
              <w:t>[J].</w:t>
            </w:r>
            <w:r>
              <w:rPr>
                <w:rFonts w:eastAsiaTheme="minorEastAsia"/>
                <w:color w:val="000000" w:themeColor="text1"/>
                <w:sz w:val="24"/>
              </w:rPr>
              <w:t>经贸实践</w:t>
            </w:r>
            <w:r>
              <w:rPr>
                <w:rFonts w:eastAsiaTheme="minorEastAsia"/>
                <w:color w:val="000000" w:themeColor="text1"/>
                <w:sz w:val="24"/>
              </w:rPr>
              <w:t>,2018,(14):339-340.</w:t>
            </w:r>
          </w:p>
          <w:p w14:paraId="43D8EDE0" w14:textId="77777777" w:rsidR="00D55507" w:rsidRDefault="00EF5D37">
            <w:pPr>
              <w:pStyle w:val="af0"/>
              <w:numPr>
                <w:ilvl w:val="0"/>
                <w:numId w:val="1"/>
              </w:numPr>
              <w:spacing w:line="360" w:lineRule="auto"/>
              <w:ind w:firstLineChars="0"/>
              <w:rPr>
                <w:rFonts w:eastAsiaTheme="minorEastAsia"/>
                <w:color w:val="000000" w:themeColor="text1"/>
                <w:sz w:val="24"/>
              </w:rPr>
            </w:pPr>
            <w:r>
              <w:rPr>
                <w:rFonts w:eastAsiaTheme="minorEastAsia"/>
                <w:color w:val="000000" w:themeColor="text1"/>
                <w:sz w:val="24"/>
              </w:rPr>
              <w:t>杨璐</w:t>
            </w:r>
            <w:r>
              <w:rPr>
                <w:rFonts w:eastAsiaTheme="minorEastAsia"/>
                <w:color w:val="000000" w:themeColor="text1"/>
                <w:sz w:val="24"/>
              </w:rPr>
              <w:t>.</w:t>
            </w:r>
            <w:r>
              <w:rPr>
                <w:rFonts w:eastAsiaTheme="minorEastAsia"/>
                <w:color w:val="000000" w:themeColor="text1"/>
                <w:sz w:val="24"/>
              </w:rPr>
              <w:t>翻译目的论指导下的金融英语翻译报告</w:t>
            </w:r>
            <w:r>
              <w:rPr>
                <w:rFonts w:eastAsiaTheme="minorEastAsia"/>
                <w:color w:val="000000" w:themeColor="text1"/>
                <w:sz w:val="24"/>
              </w:rPr>
              <w:t>[D].</w:t>
            </w:r>
            <w:r>
              <w:rPr>
                <w:rFonts w:eastAsiaTheme="minorEastAsia"/>
                <w:color w:val="000000" w:themeColor="text1"/>
                <w:sz w:val="24"/>
              </w:rPr>
              <w:t>山西</w:t>
            </w:r>
            <w:r>
              <w:rPr>
                <w:rFonts w:eastAsiaTheme="minorEastAsia"/>
                <w:color w:val="000000" w:themeColor="text1"/>
                <w:sz w:val="24"/>
              </w:rPr>
              <w:t>:</w:t>
            </w:r>
            <w:r>
              <w:rPr>
                <w:rFonts w:eastAsiaTheme="minorEastAsia"/>
                <w:color w:val="000000" w:themeColor="text1"/>
                <w:sz w:val="24"/>
              </w:rPr>
              <w:t>太原理工大学</w:t>
            </w:r>
            <w:r>
              <w:rPr>
                <w:rFonts w:eastAsiaTheme="minorEastAsia"/>
                <w:color w:val="000000" w:themeColor="text1"/>
                <w:sz w:val="24"/>
              </w:rPr>
              <w:t>,2018:6-9.</w:t>
            </w:r>
          </w:p>
          <w:p w14:paraId="742A8C14" w14:textId="77777777" w:rsidR="00D55507" w:rsidRDefault="00EF5D37">
            <w:pPr>
              <w:pStyle w:val="af0"/>
              <w:numPr>
                <w:ilvl w:val="0"/>
                <w:numId w:val="1"/>
              </w:numPr>
              <w:spacing w:line="360" w:lineRule="auto"/>
              <w:ind w:firstLineChars="0"/>
              <w:rPr>
                <w:rFonts w:eastAsiaTheme="minorEastAsia"/>
                <w:color w:val="000000" w:themeColor="text1"/>
                <w:sz w:val="24"/>
              </w:rPr>
            </w:pPr>
            <w:r>
              <w:rPr>
                <w:rFonts w:eastAsiaTheme="minorEastAsia"/>
                <w:color w:val="000000" w:themeColor="text1"/>
                <w:sz w:val="24"/>
              </w:rPr>
              <w:t>岳鑫利</w:t>
            </w:r>
            <w:r>
              <w:rPr>
                <w:rFonts w:eastAsiaTheme="minorEastAsia"/>
                <w:color w:val="000000" w:themeColor="text1"/>
                <w:sz w:val="24"/>
              </w:rPr>
              <w:t>.</w:t>
            </w:r>
            <w:r>
              <w:rPr>
                <w:rFonts w:eastAsiaTheme="minorEastAsia"/>
                <w:color w:val="000000" w:themeColor="text1"/>
                <w:sz w:val="24"/>
              </w:rPr>
              <w:t>英汉互译中的文化差异及互译对策分析</w:t>
            </w:r>
            <w:r>
              <w:rPr>
                <w:rFonts w:eastAsiaTheme="minorEastAsia"/>
                <w:color w:val="000000" w:themeColor="text1"/>
                <w:sz w:val="24"/>
              </w:rPr>
              <w:t>[J].</w:t>
            </w:r>
            <w:r>
              <w:rPr>
                <w:rFonts w:eastAsiaTheme="minorEastAsia"/>
                <w:color w:val="000000" w:themeColor="text1"/>
                <w:sz w:val="24"/>
              </w:rPr>
              <w:t>佳木斯职业学院学报</w:t>
            </w:r>
            <w:r>
              <w:rPr>
                <w:rFonts w:eastAsiaTheme="minorEastAsia"/>
                <w:color w:val="000000" w:themeColor="text1"/>
                <w:sz w:val="24"/>
              </w:rPr>
              <w:t>,2018,(10):34-35.</w:t>
            </w:r>
          </w:p>
          <w:p w14:paraId="1F4CD613" w14:textId="77777777" w:rsidR="00D55507" w:rsidRDefault="00EF5D37">
            <w:pPr>
              <w:pStyle w:val="af0"/>
              <w:numPr>
                <w:ilvl w:val="0"/>
                <w:numId w:val="1"/>
              </w:numPr>
              <w:spacing w:line="360" w:lineRule="auto"/>
              <w:ind w:firstLineChars="0"/>
              <w:rPr>
                <w:rFonts w:eastAsiaTheme="minorEastAsia"/>
                <w:color w:val="000000" w:themeColor="text1"/>
                <w:sz w:val="24"/>
              </w:rPr>
            </w:pPr>
            <w:r>
              <w:rPr>
                <w:rFonts w:eastAsiaTheme="minorEastAsia" w:hint="eastAsia"/>
                <w:color w:val="000000" w:themeColor="text1"/>
                <w:sz w:val="24"/>
              </w:rPr>
              <w:t xml:space="preserve">Susanne </w:t>
            </w:r>
            <w:proofErr w:type="spellStart"/>
            <w:r>
              <w:rPr>
                <w:rFonts w:eastAsiaTheme="minorEastAsia" w:hint="eastAsia"/>
                <w:color w:val="000000" w:themeColor="text1"/>
                <w:sz w:val="24"/>
              </w:rPr>
              <w:t>Christi</w:t>
            </w:r>
            <w:r>
              <w:rPr>
                <w:rStyle w:val="ae"/>
                <w:rFonts w:asciiTheme="minorEastAsia" w:eastAsiaTheme="minorEastAsia" w:hAnsiTheme="minorEastAsia" w:cstheme="minorEastAsia" w:hint="eastAsia"/>
                <w:color w:val="auto"/>
                <w:sz w:val="24"/>
                <w:shd w:val="clear" w:color="auto" w:fill="FFFFFF"/>
              </w:rPr>
              <w:t>.</w:t>
            </w:r>
            <w:r>
              <w:rPr>
                <w:rFonts w:eastAsiaTheme="minorEastAsia"/>
                <w:sz w:val="24"/>
              </w:rPr>
              <w:t>F</w:t>
            </w:r>
            <w:r>
              <w:rPr>
                <w:color w:val="333333"/>
                <w:sz w:val="24"/>
                <w:shd w:val="clear" w:color="auto" w:fill="FFFFFF"/>
              </w:rPr>
              <w:t>intech</w:t>
            </w:r>
            <w:proofErr w:type="spellEnd"/>
            <w:r>
              <w:rPr>
                <w:color w:val="333333"/>
                <w:sz w:val="24"/>
                <w:shd w:val="clear" w:color="auto" w:fill="FFFFFF"/>
              </w:rPr>
              <w:t>：全球金融科技权威指南</w:t>
            </w:r>
            <w:r>
              <w:rPr>
                <w:rFonts w:hint="eastAsia"/>
                <w:color w:val="333333"/>
                <w:sz w:val="24"/>
                <w:shd w:val="clear" w:color="auto" w:fill="FFFFFF"/>
              </w:rPr>
              <w:t>[M].</w:t>
            </w:r>
            <w:r>
              <w:rPr>
                <w:rFonts w:eastAsiaTheme="minorEastAsia" w:hint="eastAsia"/>
                <w:color w:val="000000" w:themeColor="text1"/>
                <w:sz w:val="24"/>
              </w:rPr>
              <w:t>邹敏</w:t>
            </w:r>
            <w:r>
              <w:rPr>
                <w:rFonts w:eastAsiaTheme="minorEastAsia" w:hint="eastAsia"/>
                <w:color w:val="000000" w:themeColor="text1"/>
                <w:sz w:val="24"/>
              </w:rPr>
              <w:t>,</w:t>
            </w:r>
            <w:r>
              <w:rPr>
                <w:rFonts w:eastAsiaTheme="minorEastAsia" w:hint="eastAsia"/>
                <w:color w:val="000000" w:themeColor="text1"/>
                <w:sz w:val="24"/>
              </w:rPr>
              <w:t>李敏艳</w:t>
            </w:r>
            <w:r>
              <w:rPr>
                <w:rFonts w:eastAsiaTheme="minorEastAsia" w:hint="eastAsia"/>
                <w:color w:val="000000" w:themeColor="text1"/>
                <w:sz w:val="24"/>
              </w:rPr>
              <w:t xml:space="preserve">, </w:t>
            </w:r>
            <w:r>
              <w:rPr>
                <w:rFonts w:eastAsiaTheme="minorEastAsia" w:hint="eastAsia"/>
                <w:color w:val="000000" w:themeColor="text1"/>
                <w:sz w:val="24"/>
              </w:rPr>
              <w:t>译</w:t>
            </w:r>
            <w:r>
              <w:rPr>
                <w:rFonts w:eastAsiaTheme="minorEastAsia" w:hint="eastAsia"/>
                <w:color w:val="000000" w:themeColor="text1"/>
                <w:sz w:val="24"/>
              </w:rPr>
              <w:t xml:space="preserve">. </w:t>
            </w:r>
            <w:r>
              <w:rPr>
                <w:rFonts w:hint="eastAsia"/>
                <w:color w:val="333333"/>
                <w:sz w:val="24"/>
                <w:shd w:val="clear" w:color="auto" w:fill="FFFFFF"/>
              </w:rPr>
              <w:t>北京</w:t>
            </w:r>
            <w:r>
              <w:rPr>
                <w:rFonts w:hint="eastAsia"/>
                <w:color w:val="333333"/>
                <w:sz w:val="24"/>
                <w:shd w:val="clear" w:color="auto" w:fill="FFFFFF"/>
              </w:rPr>
              <w:t>:</w:t>
            </w:r>
            <w:r>
              <w:rPr>
                <w:rFonts w:hint="eastAsia"/>
                <w:color w:val="333333"/>
                <w:sz w:val="24"/>
                <w:shd w:val="clear" w:color="auto" w:fill="FFFFFF"/>
              </w:rPr>
              <w:t>中国人民大学出版社</w:t>
            </w:r>
            <w:r>
              <w:rPr>
                <w:rFonts w:hint="eastAsia"/>
                <w:color w:val="333333"/>
                <w:sz w:val="24"/>
                <w:shd w:val="clear" w:color="auto" w:fill="FFFFFF"/>
              </w:rPr>
              <w:t>,2017:1-21.</w:t>
            </w:r>
          </w:p>
          <w:p w14:paraId="61BD65A6" w14:textId="77777777" w:rsidR="00D55507" w:rsidRDefault="00EF5D37">
            <w:pPr>
              <w:pStyle w:val="af0"/>
              <w:numPr>
                <w:ilvl w:val="0"/>
                <w:numId w:val="1"/>
              </w:numPr>
              <w:spacing w:line="360" w:lineRule="auto"/>
              <w:ind w:firstLineChars="0"/>
              <w:rPr>
                <w:sz w:val="24"/>
              </w:rPr>
            </w:pPr>
            <w:proofErr w:type="gramStart"/>
            <w:r>
              <w:rPr>
                <w:rFonts w:eastAsiaTheme="minorEastAsia"/>
                <w:sz w:val="24"/>
              </w:rPr>
              <w:t>熊兵</w:t>
            </w:r>
            <w:proofErr w:type="gramEnd"/>
            <w:r>
              <w:rPr>
                <w:rFonts w:eastAsiaTheme="minorEastAsia"/>
                <w:sz w:val="24"/>
              </w:rPr>
              <w:t xml:space="preserve">. </w:t>
            </w:r>
            <w:r>
              <w:rPr>
                <w:rFonts w:eastAsiaTheme="minorEastAsia"/>
                <w:sz w:val="24"/>
              </w:rPr>
              <w:t>翻译研究中的概念混淆</w:t>
            </w:r>
            <w:r>
              <w:rPr>
                <w:rFonts w:eastAsiaTheme="minorEastAsia"/>
                <w:sz w:val="24"/>
              </w:rPr>
              <w:t xml:space="preserve">.[J] </w:t>
            </w:r>
            <w:r>
              <w:rPr>
                <w:rFonts w:eastAsiaTheme="minorEastAsia"/>
                <w:sz w:val="24"/>
              </w:rPr>
              <w:t>中国翻译</w:t>
            </w:r>
            <w:r>
              <w:rPr>
                <w:rFonts w:eastAsiaTheme="minorEastAsia" w:hint="eastAsia"/>
                <w:sz w:val="24"/>
              </w:rPr>
              <w:t>，</w:t>
            </w:r>
            <w:r>
              <w:rPr>
                <w:rFonts w:eastAsiaTheme="minorEastAsia"/>
                <w:sz w:val="24"/>
              </w:rPr>
              <w:t>2014(3): 82-88.</w:t>
            </w:r>
          </w:p>
          <w:p w14:paraId="39F18DD6" w14:textId="77777777" w:rsidR="00D55507" w:rsidRDefault="00D55507">
            <w:pPr>
              <w:spacing w:line="360" w:lineRule="auto"/>
              <w:ind w:firstLineChars="200" w:firstLine="480"/>
              <w:rPr>
                <w:rFonts w:eastAsiaTheme="minorEastAsia"/>
                <w:sz w:val="24"/>
              </w:rPr>
            </w:pPr>
          </w:p>
          <w:p w14:paraId="02DB203D" w14:textId="77777777" w:rsidR="00D55507" w:rsidRDefault="00D55507">
            <w:pPr>
              <w:pStyle w:val="af0"/>
              <w:spacing w:line="360" w:lineRule="auto"/>
              <w:ind w:firstLine="480"/>
              <w:rPr>
                <w:color w:val="000000"/>
                <w:sz w:val="24"/>
              </w:rPr>
            </w:pPr>
          </w:p>
          <w:p w14:paraId="2B70814E" w14:textId="77777777" w:rsidR="00D55507" w:rsidRDefault="00D55507">
            <w:pPr>
              <w:pStyle w:val="af0"/>
              <w:spacing w:line="360" w:lineRule="auto"/>
              <w:ind w:firstLine="480"/>
              <w:rPr>
                <w:rFonts w:eastAsiaTheme="minorEastAsia"/>
                <w:sz w:val="24"/>
              </w:rPr>
            </w:pPr>
          </w:p>
          <w:p w14:paraId="161D4935" w14:textId="77777777" w:rsidR="00D55507" w:rsidRDefault="00D55507">
            <w:pPr>
              <w:pStyle w:val="af0"/>
              <w:spacing w:line="360" w:lineRule="auto"/>
              <w:ind w:firstLine="480"/>
              <w:rPr>
                <w:rFonts w:eastAsiaTheme="minorEastAsia"/>
                <w:sz w:val="24"/>
              </w:rPr>
            </w:pPr>
          </w:p>
          <w:p w14:paraId="7C8E45C0" w14:textId="77777777" w:rsidR="00D55507" w:rsidRDefault="00D55507">
            <w:pPr>
              <w:spacing w:line="360" w:lineRule="auto"/>
              <w:ind w:left="360" w:hangingChars="150" w:hanging="360"/>
              <w:rPr>
                <w:sz w:val="24"/>
              </w:rPr>
            </w:pPr>
          </w:p>
        </w:tc>
      </w:tr>
      <w:tr w:rsidR="00D55507" w14:paraId="446A9DB1" w14:textId="77777777">
        <w:trPr>
          <w:trHeight w:val="2799"/>
        </w:trPr>
        <w:tc>
          <w:tcPr>
            <w:tcW w:w="8789" w:type="dxa"/>
            <w:gridSpan w:val="6"/>
          </w:tcPr>
          <w:p w14:paraId="7AA612CE" w14:textId="77777777" w:rsidR="00D55507" w:rsidRDefault="00EF5D37">
            <w:pPr>
              <w:spacing w:line="336" w:lineRule="auto"/>
              <w:rPr>
                <w:rFonts w:ascii="宋体" w:hAnsi="宋体"/>
                <w:b/>
                <w:sz w:val="24"/>
              </w:rPr>
            </w:pPr>
            <w:r>
              <w:rPr>
                <w:rFonts w:ascii="宋体" w:hAnsi="宋体"/>
                <w:b/>
                <w:sz w:val="24"/>
              </w:rPr>
              <w:lastRenderedPageBreak/>
              <w:t>指导教师意见：</w:t>
            </w:r>
          </w:p>
          <w:p w14:paraId="502C5029" w14:textId="77777777" w:rsidR="00D55507" w:rsidRDefault="00EF5D37">
            <w:pPr>
              <w:spacing w:line="336" w:lineRule="auto"/>
              <w:ind w:firstLineChars="200" w:firstLine="480"/>
              <w:rPr>
                <w:rFonts w:ascii="宋体" w:hAnsi="宋体"/>
                <w:sz w:val="24"/>
              </w:rPr>
            </w:pPr>
            <w:r>
              <w:rPr>
                <w:rFonts w:ascii="宋体" w:hAnsi="宋体"/>
                <w:sz w:val="24"/>
              </w:rPr>
              <w:t xml:space="preserve">                             </w:t>
            </w:r>
          </w:p>
          <w:p w14:paraId="4F0C2151" w14:textId="77777777" w:rsidR="00D55507" w:rsidRDefault="00D55507">
            <w:pPr>
              <w:spacing w:line="336" w:lineRule="auto"/>
              <w:jc w:val="center"/>
              <w:rPr>
                <w:rFonts w:ascii="宋体" w:hAnsi="宋体"/>
                <w:sz w:val="24"/>
              </w:rPr>
            </w:pPr>
          </w:p>
          <w:p w14:paraId="1F66F3E6" w14:textId="77777777" w:rsidR="00D55507" w:rsidRDefault="00EF5D37">
            <w:pPr>
              <w:spacing w:line="336" w:lineRule="auto"/>
              <w:jc w:val="center"/>
              <w:rPr>
                <w:rFonts w:ascii="宋体" w:hAnsi="宋体"/>
                <w:sz w:val="24"/>
              </w:rPr>
            </w:pPr>
            <w:r>
              <w:rPr>
                <w:rFonts w:ascii="宋体" w:hAnsi="宋体"/>
                <w:sz w:val="24"/>
              </w:rPr>
              <w:t xml:space="preserve">                                          </w:t>
            </w:r>
          </w:p>
          <w:p w14:paraId="4BA77F5E" w14:textId="77777777" w:rsidR="00D55507" w:rsidRDefault="00EF5D37">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73CE178E" w14:textId="77777777" w:rsidR="00D55507" w:rsidRDefault="00EF5D37">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D55507" w14:paraId="20564661" w14:textId="77777777">
        <w:trPr>
          <w:trHeight w:val="2325"/>
        </w:trPr>
        <w:tc>
          <w:tcPr>
            <w:tcW w:w="8789" w:type="dxa"/>
            <w:gridSpan w:val="6"/>
          </w:tcPr>
          <w:p w14:paraId="493079EC" w14:textId="77777777" w:rsidR="00D55507" w:rsidRDefault="00EF5D37">
            <w:pPr>
              <w:spacing w:line="336" w:lineRule="auto"/>
              <w:rPr>
                <w:rFonts w:ascii="宋体" w:hAnsi="宋体"/>
                <w:b/>
                <w:sz w:val="24"/>
              </w:rPr>
            </w:pPr>
            <w:r>
              <w:rPr>
                <w:rFonts w:ascii="宋体" w:hAnsi="宋体"/>
                <w:b/>
                <w:sz w:val="24"/>
              </w:rPr>
              <w:t>教学单位意见：</w:t>
            </w:r>
          </w:p>
          <w:p w14:paraId="63C23EC7" w14:textId="77777777" w:rsidR="00D55507" w:rsidRDefault="00D55507">
            <w:pPr>
              <w:spacing w:line="336" w:lineRule="auto"/>
              <w:ind w:firstLineChars="200" w:firstLine="480"/>
              <w:rPr>
                <w:rFonts w:ascii="宋体" w:hAnsi="宋体"/>
                <w:sz w:val="24"/>
              </w:rPr>
            </w:pPr>
          </w:p>
          <w:p w14:paraId="2DEF55A6" w14:textId="77777777" w:rsidR="00D55507" w:rsidRDefault="00EF5D37">
            <w:pPr>
              <w:spacing w:line="336" w:lineRule="auto"/>
              <w:jc w:val="center"/>
              <w:rPr>
                <w:rFonts w:ascii="宋体" w:hAnsi="宋体"/>
                <w:sz w:val="24"/>
              </w:rPr>
            </w:pPr>
            <w:r>
              <w:rPr>
                <w:rFonts w:ascii="宋体" w:hAnsi="宋体"/>
                <w:sz w:val="24"/>
              </w:rPr>
              <w:t xml:space="preserve">             </w:t>
            </w:r>
          </w:p>
          <w:p w14:paraId="51B596B9" w14:textId="77777777" w:rsidR="00D55507" w:rsidRDefault="00EF5D37">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3E6413BE" w14:textId="77777777" w:rsidR="00D55507" w:rsidRDefault="00EF5D37">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28D6AF5C" w14:textId="77777777" w:rsidR="00D55507" w:rsidRDefault="00EF5D37">
      <w:pPr>
        <w:spacing w:line="360" w:lineRule="auto"/>
        <w:rPr>
          <w:sz w:val="24"/>
        </w:rPr>
      </w:pPr>
      <w:r>
        <w:rPr>
          <w:rFonts w:hint="eastAsia"/>
          <w:sz w:val="24"/>
        </w:rPr>
        <w:t>注：开题报告应在教师指导下由学生独立撰写，开题报告通过后方可进行毕业创作。</w:t>
      </w:r>
    </w:p>
    <w:p w14:paraId="4F123822" w14:textId="77777777" w:rsidR="00D55507" w:rsidRDefault="00D55507"/>
    <w:sectPr w:rsidR="00D55507">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李 亚星" w:date="2019-01-11T10:57:00Z" w:initials="李">
    <w:p w14:paraId="6D0DF5BE" w14:textId="77777777" w:rsidR="003A3B2E" w:rsidRDefault="003A3B2E">
      <w:pPr>
        <w:pStyle w:val="a4"/>
      </w:pPr>
      <w:r>
        <w:rPr>
          <w:rStyle w:val="af"/>
        </w:rPr>
        <w:annotationRef/>
      </w:r>
      <w:r>
        <w:rPr>
          <w:rFonts w:hint="eastAsia"/>
        </w:rPr>
        <w:t>语法错误</w:t>
      </w:r>
    </w:p>
  </w:comment>
  <w:comment w:id="1" w:author="李 亚星" w:date="2019-01-11T10:58:00Z" w:initials="李">
    <w:p w14:paraId="4B9977FA" w14:textId="77777777" w:rsidR="003A3B2E" w:rsidRDefault="003A3B2E">
      <w:pPr>
        <w:pStyle w:val="a4"/>
      </w:pPr>
      <w:r>
        <w:rPr>
          <w:rStyle w:val="af"/>
        </w:rPr>
        <w:annotationRef/>
      </w:r>
      <w:r>
        <w:rPr>
          <w:rFonts w:hint="eastAsia"/>
        </w:rPr>
        <w:t>？</w:t>
      </w:r>
    </w:p>
  </w:comment>
  <w:comment w:id="2" w:author="李 亚星" w:date="2019-01-11T10:58:00Z" w:initials="李">
    <w:p w14:paraId="599C98B2" w14:textId="77777777" w:rsidR="003A3B2E" w:rsidRDefault="003A3B2E">
      <w:pPr>
        <w:pStyle w:val="a4"/>
        <w:rPr>
          <w:rFonts w:hint="eastAsia"/>
        </w:rPr>
      </w:pPr>
      <w:r>
        <w:rPr>
          <w:rStyle w:val="af"/>
        </w:rPr>
        <w:annotationRef/>
      </w:r>
      <w:r>
        <w:rPr>
          <w:rFonts w:hint="eastAsia"/>
        </w:rPr>
        <w:t>无主语</w:t>
      </w:r>
    </w:p>
  </w:comment>
  <w:comment w:id="3" w:author="李 亚星" w:date="2019-01-11T10:59:00Z" w:initials="李">
    <w:p w14:paraId="679ACD90" w14:textId="77777777" w:rsidR="003A3B2E" w:rsidRDefault="003A3B2E">
      <w:pPr>
        <w:pStyle w:val="a4"/>
      </w:pPr>
      <w:r>
        <w:rPr>
          <w:rStyle w:val="af"/>
        </w:rPr>
        <w:annotationRef/>
      </w:r>
      <w:r>
        <w:rPr>
          <w:rFonts w:hint="eastAsia"/>
        </w:rPr>
        <w:t>中式英语</w:t>
      </w:r>
    </w:p>
  </w:comment>
  <w:comment w:id="4" w:author="李 亚星" w:date="2019-01-11T11:00:00Z" w:initials="李">
    <w:p w14:paraId="38CCF28B" w14:textId="77777777" w:rsidR="003A3B2E" w:rsidRDefault="003A3B2E">
      <w:pPr>
        <w:pStyle w:val="a4"/>
      </w:pPr>
      <w:r>
        <w:rPr>
          <w:rStyle w:val="af"/>
        </w:rPr>
        <w:annotationRef/>
      </w:r>
      <w:r>
        <w:rPr>
          <w:rFonts w:hint="eastAsia"/>
        </w:rPr>
        <w:t>？</w:t>
      </w:r>
    </w:p>
  </w:comment>
  <w:comment w:id="5" w:author="李 亚星" w:date="2019-01-11T11:00:00Z" w:initials="李">
    <w:p w14:paraId="2981812F" w14:textId="77777777" w:rsidR="003A3B2E" w:rsidRDefault="003A3B2E">
      <w:pPr>
        <w:pStyle w:val="a4"/>
        <w:rPr>
          <w:rFonts w:hint="eastAsia"/>
        </w:rPr>
      </w:pPr>
      <w:r>
        <w:rPr>
          <w:rStyle w:val="af"/>
        </w:rPr>
        <w:annotationRef/>
      </w:r>
      <w:r>
        <w:rPr>
          <w:rFonts w:hint="eastAsia"/>
        </w:rPr>
        <w:t>读不通，和上下文无关</w:t>
      </w:r>
    </w:p>
  </w:comment>
  <w:comment w:id="7" w:author="李 亚星" w:date="2019-01-11T11:01:00Z" w:initials="李">
    <w:p w14:paraId="6845B4E0" w14:textId="77777777" w:rsidR="003A3B2E" w:rsidRDefault="003A3B2E">
      <w:pPr>
        <w:pStyle w:val="a4"/>
      </w:pPr>
      <w:r>
        <w:rPr>
          <w:rStyle w:val="af"/>
        </w:rPr>
        <w:annotationRef/>
      </w:r>
      <w:r>
        <w:rPr>
          <w:rFonts w:hint="eastAsia"/>
        </w:rPr>
        <w:t>多余</w:t>
      </w:r>
    </w:p>
  </w:comment>
  <w:comment w:id="8" w:author="李 亚星" w:date="2019-01-11T11:01:00Z" w:initials="李">
    <w:p w14:paraId="5538D62E" w14:textId="77777777" w:rsidR="003A3B2E" w:rsidRDefault="003A3B2E">
      <w:pPr>
        <w:pStyle w:val="a4"/>
      </w:pPr>
      <w:r>
        <w:rPr>
          <w:rStyle w:val="af"/>
        </w:rPr>
        <w:annotationRef/>
      </w:r>
      <w:r>
        <w:rPr>
          <w:rFonts w:hint="eastAsia"/>
        </w:rPr>
        <w:t>无主语</w:t>
      </w:r>
    </w:p>
  </w:comment>
  <w:comment w:id="9" w:author="李 亚星" w:date="2019-01-11T11:02:00Z" w:initials="李">
    <w:p w14:paraId="007D96A1" w14:textId="77777777" w:rsidR="003A3B2E" w:rsidRDefault="003A3B2E">
      <w:pPr>
        <w:pStyle w:val="a4"/>
        <w:rPr>
          <w:rFonts w:hint="eastAsia"/>
        </w:rPr>
      </w:pPr>
      <w:r>
        <w:rPr>
          <w:rStyle w:val="af"/>
        </w:rPr>
        <w:annotationRef/>
      </w:r>
      <w:r>
        <w:rPr>
          <w:rFonts w:hint="eastAsia"/>
        </w:rPr>
        <w:t>这两本参考资料很好，但是所有书籍翻译成英文</w:t>
      </w:r>
    </w:p>
  </w:comment>
  <w:comment w:id="10" w:author="李 亚星" w:date="2019-01-11T11:02:00Z" w:initials="李">
    <w:p w14:paraId="6D0851E3" w14:textId="77777777" w:rsidR="003A3B2E" w:rsidRDefault="003A3B2E">
      <w:pPr>
        <w:pStyle w:val="a4"/>
      </w:pPr>
      <w:r>
        <w:rPr>
          <w:rStyle w:val="af"/>
        </w:rPr>
        <w:annotationRef/>
      </w:r>
      <w:r>
        <w:rPr>
          <w:rFonts w:hint="eastAsia"/>
        </w:rPr>
        <w:t>无主语</w:t>
      </w:r>
    </w:p>
  </w:comment>
  <w:comment w:id="11" w:author="李 亚星" w:date="2019-01-11T11:03:00Z" w:initials="李">
    <w:p w14:paraId="733A6288" w14:textId="77777777" w:rsidR="003A3B2E" w:rsidRDefault="003A3B2E">
      <w:pPr>
        <w:pStyle w:val="a4"/>
        <w:rPr>
          <w:rFonts w:hint="eastAsia"/>
        </w:rPr>
      </w:pPr>
      <w:r>
        <w:rPr>
          <w:rStyle w:val="af"/>
        </w:rPr>
        <w:annotationRef/>
      </w:r>
      <w:r>
        <w:rPr>
          <w:rFonts w:hint="eastAsia"/>
        </w:rPr>
        <w:t>前后句不一致</w:t>
      </w:r>
    </w:p>
  </w:comment>
  <w:comment w:id="14" w:author="李 亚星" w:date="2019-01-11T11:07:00Z" w:initials="李">
    <w:p w14:paraId="21E2E488" w14:textId="77777777" w:rsidR="00EF5D37" w:rsidRDefault="00EF5D37">
      <w:pPr>
        <w:pStyle w:val="a4"/>
        <w:rPr>
          <w:rFonts w:hint="eastAsia"/>
        </w:rPr>
      </w:pPr>
      <w:r>
        <w:rPr>
          <w:rStyle w:val="af"/>
        </w:rPr>
        <w:annotationRef/>
      </w:r>
      <w:r>
        <w:rPr>
          <w:rFonts w:hint="eastAsia"/>
        </w:rPr>
        <w:t>这一段</w:t>
      </w:r>
      <w:proofErr w:type="spellStart"/>
      <w:r>
        <w:rPr>
          <w:rFonts w:hint="eastAsia"/>
        </w:rPr>
        <w:t>spawn</w:t>
      </w:r>
      <w:r>
        <w:t>.</w:t>
      </w:r>
      <w:r>
        <w:rPr>
          <w:rFonts w:hint="eastAsia"/>
        </w:rPr>
        <w:t>im</w:t>
      </w:r>
      <w:r>
        <w:t>plicit</w:t>
      </w:r>
      <w:proofErr w:type="spellEnd"/>
      <w:r>
        <w:rPr>
          <w:rFonts w:hint="eastAsia"/>
        </w:rPr>
        <w:t>这些词用的好</w:t>
      </w:r>
    </w:p>
  </w:comment>
  <w:comment w:id="15" w:author="李 亚星" w:date="2019-01-11T11:09:00Z" w:initials="李">
    <w:p w14:paraId="18660941" w14:textId="77777777" w:rsidR="00EF5D37" w:rsidRDefault="00EF5D37">
      <w:pPr>
        <w:pStyle w:val="a4"/>
        <w:rPr>
          <w:rFonts w:hint="eastAsia"/>
        </w:rPr>
      </w:pPr>
      <w:r>
        <w:rPr>
          <w:rStyle w:val="af"/>
        </w:rPr>
        <w:annotationRef/>
      </w:r>
      <w:r>
        <w:rPr>
          <w:rFonts w:hint="eastAsia"/>
        </w:rPr>
        <w:t>直译是这样说的吗？</w:t>
      </w:r>
      <w:bookmarkStart w:id="16" w:name="_GoBack"/>
      <w:bookmarkEnd w:id="16"/>
    </w:p>
  </w:comment>
  <w:comment w:id="18" w:author="李 亚星" w:date="2019-01-11T11:08:00Z" w:initials="李">
    <w:p w14:paraId="1D7DBFE8" w14:textId="77777777" w:rsidR="00EF5D37" w:rsidRDefault="00EF5D37">
      <w:pPr>
        <w:pStyle w:val="a4"/>
      </w:pPr>
      <w:r>
        <w:rPr>
          <w:rStyle w:val="af"/>
        </w:rPr>
        <w:annotationRef/>
      </w:r>
      <w:r>
        <w:rPr>
          <w:rFonts w:hint="eastAsia"/>
        </w:rPr>
        <w:t>这里可以用“实现”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0DF5BE" w15:done="0"/>
  <w15:commentEx w15:paraId="4B9977FA" w15:done="0"/>
  <w15:commentEx w15:paraId="599C98B2" w15:done="0"/>
  <w15:commentEx w15:paraId="679ACD90" w15:done="0"/>
  <w15:commentEx w15:paraId="38CCF28B" w15:done="0"/>
  <w15:commentEx w15:paraId="2981812F" w15:done="0"/>
  <w15:commentEx w15:paraId="6845B4E0" w15:done="0"/>
  <w15:commentEx w15:paraId="5538D62E" w15:done="0"/>
  <w15:commentEx w15:paraId="007D96A1" w15:done="0"/>
  <w15:commentEx w15:paraId="6D0851E3" w15:done="0"/>
  <w15:commentEx w15:paraId="733A6288" w15:done="0"/>
  <w15:commentEx w15:paraId="21E2E488" w15:done="0"/>
  <w15:commentEx w15:paraId="18660941" w15:done="0"/>
  <w15:commentEx w15:paraId="1D7DBF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0DF5BE" w16cid:durableId="1FE2F522"/>
  <w16cid:commentId w16cid:paraId="4B9977FA" w16cid:durableId="1FE2F53E"/>
  <w16cid:commentId w16cid:paraId="599C98B2" w16cid:durableId="1FE2F55C"/>
  <w16cid:commentId w16cid:paraId="679ACD90" w16cid:durableId="1FE2F595"/>
  <w16cid:commentId w16cid:paraId="38CCF28B" w16cid:durableId="1FE2F5C5"/>
  <w16cid:commentId w16cid:paraId="2981812F" w16cid:durableId="1FE2F5DC"/>
  <w16cid:commentId w16cid:paraId="6845B4E0" w16cid:durableId="1FE2F606"/>
  <w16cid:commentId w16cid:paraId="5538D62E" w16cid:durableId="1FE2F627"/>
  <w16cid:commentId w16cid:paraId="007D96A1" w16cid:durableId="1FE2F62F"/>
  <w16cid:commentId w16cid:paraId="6D0851E3" w16cid:durableId="1FE2F656"/>
  <w16cid:commentId w16cid:paraId="733A6288" w16cid:durableId="1FE2F692"/>
  <w16cid:commentId w16cid:paraId="21E2E488" w16cid:durableId="1FE2F765"/>
  <w16cid:commentId w16cid:paraId="18660941" w16cid:durableId="1FE2F7CE"/>
  <w16cid:commentId w16cid:paraId="1D7DBFE8" w16cid:durableId="1FE2F7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E451A"/>
    <w:multiLevelType w:val="singleLevel"/>
    <w:tmpl w:val="04BE451A"/>
    <w:lvl w:ilvl="0">
      <w:start w:val="1"/>
      <w:numFmt w:val="decimal"/>
      <w:lvlText w:val="%1."/>
      <w:lvlJc w:val="left"/>
      <w:pPr>
        <w:ind w:left="425" w:hanging="425"/>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F41"/>
    <w:rsid w:val="0002372B"/>
    <w:rsid w:val="00043D0A"/>
    <w:rsid w:val="0006004F"/>
    <w:rsid w:val="00081D0F"/>
    <w:rsid w:val="00081FFC"/>
    <w:rsid w:val="00104A92"/>
    <w:rsid w:val="00110F3C"/>
    <w:rsid w:val="001151DF"/>
    <w:rsid w:val="00144243"/>
    <w:rsid w:val="00155E90"/>
    <w:rsid w:val="001768A6"/>
    <w:rsid w:val="00191B5A"/>
    <w:rsid w:val="001A43EC"/>
    <w:rsid w:val="001B22BF"/>
    <w:rsid w:val="001B5454"/>
    <w:rsid w:val="002073C5"/>
    <w:rsid w:val="0021525C"/>
    <w:rsid w:val="002228F5"/>
    <w:rsid w:val="002268B0"/>
    <w:rsid w:val="00260FE1"/>
    <w:rsid w:val="0028368B"/>
    <w:rsid w:val="00290469"/>
    <w:rsid w:val="00290F83"/>
    <w:rsid w:val="002C70DF"/>
    <w:rsid w:val="002D5299"/>
    <w:rsid w:val="002E0C44"/>
    <w:rsid w:val="00325E66"/>
    <w:rsid w:val="003424BF"/>
    <w:rsid w:val="00360496"/>
    <w:rsid w:val="00384E42"/>
    <w:rsid w:val="003A3B2E"/>
    <w:rsid w:val="003D03E7"/>
    <w:rsid w:val="004575A7"/>
    <w:rsid w:val="004E2E5B"/>
    <w:rsid w:val="00516A84"/>
    <w:rsid w:val="0054689C"/>
    <w:rsid w:val="00565083"/>
    <w:rsid w:val="005845FB"/>
    <w:rsid w:val="005B5A1A"/>
    <w:rsid w:val="005C04B4"/>
    <w:rsid w:val="00622922"/>
    <w:rsid w:val="006679F2"/>
    <w:rsid w:val="0067185D"/>
    <w:rsid w:val="006B57F8"/>
    <w:rsid w:val="006F2663"/>
    <w:rsid w:val="00704126"/>
    <w:rsid w:val="00774BCC"/>
    <w:rsid w:val="00781B2F"/>
    <w:rsid w:val="007A28B5"/>
    <w:rsid w:val="007F7C32"/>
    <w:rsid w:val="008679B1"/>
    <w:rsid w:val="00890D60"/>
    <w:rsid w:val="008A2C18"/>
    <w:rsid w:val="008A709E"/>
    <w:rsid w:val="009B18A3"/>
    <w:rsid w:val="009C47FF"/>
    <w:rsid w:val="009C4ADE"/>
    <w:rsid w:val="009F7423"/>
    <w:rsid w:val="00A00274"/>
    <w:rsid w:val="00A262ED"/>
    <w:rsid w:val="00AF7C12"/>
    <w:rsid w:val="00B0356A"/>
    <w:rsid w:val="00B32548"/>
    <w:rsid w:val="00B34F6E"/>
    <w:rsid w:val="00B57696"/>
    <w:rsid w:val="00B74043"/>
    <w:rsid w:val="00BF304B"/>
    <w:rsid w:val="00C40C9C"/>
    <w:rsid w:val="00C452B5"/>
    <w:rsid w:val="00C653D5"/>
    <w:rsid w:val="00C95168"/>
    <w:rsid w:val="00C97B29"/>
    <w:rsid w:val="00CB5F35"/>
    <w:rsid w:val="00D10C8D"/>
    <w:rsid w:val="00D12F24"/>
    <w:rsid w:val="00D45351"/>
    <w:rsid w:val="00D55507"/>
    <w:rsid w:val="00D61537"/>
    <w:rsid w:val="00D617C0"/>
    <w:rsid w:val="00D9674C"/>
    <w:rsid w:val="00DA0C59"/>
    <w:rsid w:val="00DC6F41"/>
    <w:rsid w:val="00DD6868"/>
    <w:rsid w:val="00E46081"/>
    <w:rsid w:val="00E4716F"/>
    <w:rsid w:val="00EB3546"/>
    <w:rsid w:val="00EE3F88"/>
    <w:rsid w:val="00EF5D37"/>
    <w:rsid w:val="00F21549"/>
    <w:rsid w:val="00F21FEE"/>
    <w:rsid w:val="00F34D33"/>
    <w:rsid w:val="00F4446A"/>
    <w:rsid w:val="00F57B40"/>
    <w:rsid w:val="00FA5099"/>
    <w:rsid w:val="00FD3D3D"/>
    <w:rsid w:val="014936A3"/>
    <w:rsid w:val="02946C60"/>
    <w:rsid w:val="02F15B25"/>
    <w:rsid w:val="032F6565"/>
    <w:rsid w:val="05174CBC"/>
    <w:rsid w:val="055A5BF2"/>
    <w:rsid w:val="062F3FAE"/>
    <w:rsid w:val="078E04A2"/>
    <w:rsid w:val="09742137"/>
    <w:rsid w:val="09C12063"/>
    <w:rsid w:val="0D0724B4"/>
    <w:rsid w:val="168126B6"/>
    <w:rsid w:val="1CAC44B6"/>
    <w:rsid w:val="1E4D6148"/>
    <w:rsid w:val="1EFB1649"/>
    <w:rsid w:val="21F44EBE"/>
    <w:rsid w:val="22E20059"/>
    <w:rsid w:val="23F65225"/>
    <w:rsid w:val="2606086A"/>
    <w:rsid w:val="26E156D5"/>
    <w:rsid w:val="28F13A0B"/>
    <w:rsid w:val="2A285E7F"/>
    <w:rsid w:val="2C440754"/>
    <w:rsid w:val="2C7E0060"/>
    <w:rsid w:val="345D6DFA"/>
    <w:rsid w:val="355452D8"/>
    <w:rsid w:val="36B479A0"/>
    <w:rsid w:val="38AD4C0F"/>
    <w:rsid w:val="3CCA5956"/>
    <w:rsid w:val="41297F70"/>
    <w:rsid w:val="42435650"/>
    <w:rsid w:val="43377A92"/>
    <w:rsid w:val="45EB793D"/>
    <w:rsid w:val="4656175A"/>
    <w:rsid w:val="486A25CF"/>
    <w:rsid w:val="489020DE"/>
    <w:rsid w:val="50647876"/>
    <w:rsid w:val="52C14167"/>
    <w:rsid w:val="57282A46"/>
    <w:rsid w:val="5B2C338E"/>
    <w:rsid w:val="5D262EBB"/>
    <w:rsid w:val="5E8E24C2"/>
    <w:rsid w:val="5E920BD1"/>
    <w:rsid w:val="5EE60BE6"/>
    <w:rsid w:val="61694026"/>
    <w:rsid w:val="6484124F"/>
    <w:rsid w:val="64EE549E"/>
    <w:rsid w:val="694A6991"/>
    <w:rsid w:val="6A4A7265"/>
    <w:rsid w:val="6DFB3F32"/>
    <w:rsid w:val="70056348"/>
    <w:rsid w:val="71254FAD"/>
    <w:rsid w:val="729E7873"/>
    <w:rsid w:val="73275119"/>
    <w:rsid w:val="78EA7D4E"/>
    <w:rsid w:val="79261B91"/>
    <w:rsid w:val="79BD6A6E"/>
    <w:rsid w:val="7D0B08DD"/>
    <w:rsid w:val="7FBF0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76DD1"/>
  <w15:docId w15:val="{5FDF7460-C43C-4BBD-892A-EA54C9420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ody Text"/>
    <w:basedOn w:val="a"/>
    <w:qFormat/>
    <w:pPr>
      <w:spacing w:before="180" w:after="180"/>
    </w:pPr>
  </w:style>
  <w:style w:type="paragraph" w:styleId="a8">
    <w:name w:val="Balloon Text"/>
    <w:basedOn w:val="a"/>
    <w:link w:val="a9"/>
    <w:uiPriority w:val="99"/>
    <w:semiHidden/>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character" w:styleId="ae">
    <w:name w:val="Hyperlink"/>
    <w:basedOn w:val="a0"/>
    <w:uiPriority w:val="99"/>
    <w:semiHidden/>
    <w:unhideWhenUsed/>
    <w:qFormat/>
    <w:rPr>
      <w:color w:val="0063C8"/>
      <w:u w:val="none"/>
    </w:rPr>
  </w:style>
  <w:style w:type="character" w:styleId="af">
    <w:name w:val="annotation reference"/>
    <w:basedOn w:val="a0"/>
    <w:uiPriority w:val="99"/>
    <w:semiHidden/>
    <w:unhideWhenUsed/>
    <w:qFormat/>
    <w:rPr>
      <w:sz w:val="21"/>
      <w:szCs w:val="21"/>
    </w:rPr>
  </w:style>
  <w:style w:type="character" w:customStyle="1" w:styleId="ad">
    <w:name w:val="页眉 字符"/>
    <w:basedOn w:val="a0"/>
    <w:link w:val="ac"/>
    <w:uiPriority w:val="99"/>
    <w:qFormat/>
    <w:rPr>
      <w:rFonts w:ascii="Times New Roman" w:eastAsia="宋体" w:hAnsi="Times New Roman" w:cs="Times New Roman"/>
      <w:sz w:val="18"/>
      <w:szCs w:val="18"/>
    </w:rPr>
  </w:style>
  <w:style w:type="character" w:customStyle="1" w:styleId="ab">
    <w:name w:val="页脚 字符"/>
    <w:basedOn w:val="a0"/>
    <w:link w:val="aa"/>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f0">
    <w:name w:val="List Paragraph"/>
    <w:basedOn w:val="a"/>
    <w:uiPriority w:val="99"/>
    <w:qFormat/>
    <w:pPr>
      <w:ind w:firstLineChars="200" w:firstLine="420"/>
    </w:pPr>
  </w:style>
  <w:style w:type="character" w:customStyle="1" w:styleId="a6">
    <w:name w:val="批注文字 字符"/>
    <w:basedOn w:val="a0"/>
    <w:link w:val="a4"/>
    <w:uiPriority w:val="99"/>
    <w:semiHidden/>
    <w:qFormat/>
    <w:rPr>
      <w:kern w:val="2"/>
      <w:sz w:val="21"/>
      <w:szCs w:val="24"/>
    </w:rPr>
  </w:style>
  <w:style w:type="character" w:customStyle="1" w:styleId="a5">
    <w:name w:val="批注主题 字符"/>
    <w:basedOn w:val="a6"/>
    <w:link w:val="a3"/>
    <w:uiPriority w:val="99"/>
    <w:semiHidden/>
    <w:qFormat/>
    <w:rPr>
      <w:b/>
      <w:bCs/>
      <w:kern w:val="2"/>
      <w:sz w:val="21"/>
      <w:szCs w:val="24"/>
    </w:rPr>
  </w:style>
  <w:style w:type="character" w:customStyle="1" w:styleId="a9">
    <w:name w:val="批注框文本 字符"/>
    <w:basedOn w:val="a0"/>
    <w:link w:val="a8"/>
    <w:uiPriority w:val="99"/>
    <w:semiHidden/>
    <w:qFormat/>
    <w:rPr>
      <w:kern w:val="2"/>
      <w:sz w:val="18"/>
      <w:szCs w:val="18"/>
    </w:rPr>
  </w:style>
  <w:style w:type="paragraph" w:customStyle="1" w:styleId="10">
    <w:name w:val="修订1"/>
    <w:hidden/>
    <w:uiPriority w:val="99"/>
    <w:semiHidden/>
    <w:qFormat/>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www.wanfangdata.com.cn/details/detail.do?_type=perio&amp;id=hwyy-z201710071" TargetMode="External"/><Relationship Id="rId18" Type="http://schemas.openxmlformats.org/officeDocument/2006/relationships/hyperlink" Target="http://kns.cnki.net/kcms/detail/detail.aspx?filename=SCAD15112300007677&amp;dbcode=SCAD" TargetMode="External"/><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http://www.wanfangdata.com.cn/details/detail.do?_type=perio&amp;id=5ca732596c60444368f514ec71172984" TargetMode="External"/><Relationship Id="rId17" Type="http://schemas.openxmlformats.org/officeDocument/2006/relationships/hyperlink" Target="http://www.wanfangdata.com.cn/details/detail.do?_type=perio&amp;id=d41b90617c3c8fb5dd5bb5b985a74ecc" TargetMode="External"/><Relationship Id="rId2" Type="http://schemas.openxmlformats.org/officeDocument/2006/relationships/numbering" Target="numbering.xml"/><Relationship Id="rId16" Type="http://schemas.openxmlformats.org/officeDocument/2006/relationships/hyperlink" Target="http://www.wanfangdata.com.cn/details/detail.do?_type=perio&amp;id=d41b90617c3c8fb5dd5bb5b985a74ecc"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wanfangdata.com.cn/details/detail.do?_type=perio&amp;id=5ca732596c60444368f514ec71172984" TargetMode="External"/><Relationship Id="rId5" Type="http://schemas.openxmlformats.org/officeDocument/2006/relationships/webSettings" Target="webSettings.xml"/><Relationship Id="rId15" Type="http://schemas.openxmlformats.org/officeDocument/2006/relationships/hyperlink" Target="http://www.wanfangdata.com.cn/details/javascript:void(0)" TargetMode="External"/><Relationship Id="rId10" Type="http://schemas.openxmlformats.org/officeDocument/2006/relationships/hyperlink" Target="http://www.wanfangdata.com.cn/details/detail.do?_type=perio&amp;id=5ca732596c60444368f514ec7117298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anfangdata.com.cn/details/detail.do?_type=perio&amp;id=5ca732596c60444368f514ec71172984" TargetMode="External"/><Relationship Id="rId14" Type="http://schemas.openxmlformats.org/officeDocument/2006/relationships/hyperlink" Target="http://www.wanfangdata.com.cn/details/detail.do?_type=perio&amp;id=hwyy-z2017100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1575</Words>
  <Characters>8980</Characters>
  <Application>Microsoft Office Word</Application>
  <DocSecurity>0</DocSecurity>
  <Lines>74</Lines>
  <Paragraphs>21</Paragraphs>
  <ScaleCrop>false</ScaleCrop>
  <Company>重庆第二师范学院</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李 亚星</cp:lastModifiedBy>
  <cp:revision>2</cp:revision>
  <dcterms:created xsi:type="dcterms:W3CDTF">2019-01-11T03:09:00Z</dcterms:created>
  <dcterms:modified xsi:type="dcterms:W3CDTF">2019-01-11T03:09:00Z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