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BF9C" w14:textId="77777777" w:rsidR="00FA5099" w:rsidRDefault="0002372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7D1FAA78" w14:textId="77777777" w:rsidR="00FA5099" w:rsidRDefault="0002372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42DBC5E3" w14:textId="77777777" w:rsidR="00FA5099" w:rsidRDefault="0002372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f"/>
        </w:rPr>
        <w:commentReference w:id="0"/>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A5099" w14:paraId="73AF8689" w14:textId="77777777">
        <w:trPr>
          <w:trHeight w:val="939"/>
        </w:trPr>
        <w:tc>
          <w:tcPr>
            <w:tcW w:w="1141" w:type="dxa"/>
            <w:vAlign w:val="center"/>
          </w:tcPr>
          <w:p w14:paraId="225B9060" w14:textId="77777777" w:rsidR="00FA5099" w:rsidRDefault="0002372B">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f"/>
              </w:rPr>
              <w:commentReference w:id="1"/>
            </w:r>
          </w:p>
        </w:tc>
        <w:tc>
          <w:tcPr>
            <w:tcW w:w="4962" w:type="dxa"/>
            <w:gridSpan w:val="3"/>
            <w:vAlign w:val="center"/>
          </w:tcPr>
          <w:p w14:paraId="00998C22" w14:textId="77777777" w:rsidR="00FA5099" w:rsidRDefault="0002372B">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Pr>
                <w:rFonts w:hint="eastAsia"/>
                <w:b/>
                <w:bCs/>
                <w:i/>
                <w:sz w:val="24"/>
              </w:rPr>
              <w:t>Digital Humans</w:t>
            </w:r>
          </w:p>
        </w:tc>
        <w:tc>
          <w:tcPr>
            <w:tcW w:w="1134" w:type="dxa"/>
            <w:vAlign w:val="center"/>
          </w:tcPr>
          <w:p w14:paraId="1DA1A4C2" w14:textId="77777777" w:rsidR="00FA5099" w:rsidRDefault="0002372B">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f"/>
              </w:rPr>
              <w:commentReference w:id="2"/>
            </w:r>
          </w:p>
        </w:tc>
        <w:tc>
          <w:tcPr>
            <w:tcW w:w="1552" w:type="dxa"/>
            <w:vAlign w:val="center"/>
          </w:tcPr>
          <w:p w14:paraId="248DEC50" w14:textId="77777777" w:rsidR="00FA5099" w:rsidRDefault="0002372B">
            <w:pPr>
              <w:widowControl/>
              <w:spacing w:line="380" w:lineRule="exact"/>
              <w:jc w:val="center"/>
              <w:rPr>
                <w:rFonts w:ascii="宋体" w:hAnsi="宋体"/>
                <w:w w:val="80"/>
                <w:sz w:val="24"/>
              </w:rPr>
            </w:pPr>
            <w:r>
              <w:rPr>
                <w:w w:val="80"/>
                <w:sz w:val="24"/>
              </w:rPr>
              <w:t>2019.1.12</w:t>
            </w:r>
          </w:p>
        </w:tc>
      </w:tr>
      <w:tr w:rsidR="00FA5099" w14:paraId="2684585E" w14:textId="77777777">
        <w:trPr>
          <w:trHeight w:val="630"/>
        </w:trPr>
        <w:tc>
          <w:tcPr>
            <w:tcW w:w="1141" w:type="dxa"/>
            <w:vAlign w:val="center"/>
          </w:tcPr>
          <w:p w14:paraId="2FC92EEE" w14:textId="77777777" w:rsidR="00FA5099" w:rsidRDefault="0002372B">
            <w:pPr>
              <w:spacing w:line="380" w:lineRule="exact"/>
              <w:jc w:val="center"/>
              <w:rPr>
                <w:rFonts w:ascii="宋体" w:hAnsi="宋体"/>
                <w:b/>
                <w:w w:val="80"/>
                <w:sz w:val="24"/>
              </w:rPr>
            </w:pPr>
            <w:commentRangeStart w:id="3"/>
            <w:r>
              <w:rPr>
                <w:rFonts w:ascii="宋体" w:hAnsi="宋体"/>
                <w:b/>
                <w:w w:val="80"/>
                <w:sz w:val="24"/>
              </w:rPr>
              <w:t>学</w:t>
            </w:r>
            <w:r>
              <w:rPr>
                <w:rFonts w:ascii="宋体" w:hAnsi="宋体"/>
                <w:b/>
                <w:w w:val="80"/>
                <w:sz w:val="24"/>
              </w:rPr>
              <w:t xml:space="preserve">  </w:t>
            </w:r>
            <w:r>
              <w:rPr>
                <w:rFonts w:ascii="宋体" w:hAnsi="宋体"/>
                <w:b/>
                <w:w w:val="80"/>
                <w:sz w:val="24"/>
              </w:rPr>
              <w:t>号</w:t>
            </w:r>
            <w:commentRangeEnd w:id="3"/>
            <w:r>
              <w:rPr>
                <w:rStyle w:val="af"/>
              </w:rPr>
              <w:commentReference w:id="3"/>
            </w:r>
          </w:p>
        </w:tc>
        <w:tc>
          <w:tcPr>
            <w:tcW w:w="2127" w:type="dxa"/>
            <w:vAlign w:val="center"/>
          </w:tcPr>
          <w:p w14:paraId="0B97C088" w14:textId="77777777" w:rsidR="00FA5099" w:rsidRDefault="0002372B">
            <w:pPr>
              <w:spacing w:line="380" w:lineRule="exact"/>
              <w:jc w:val="center"/>
              <w:rPr>
                <w:rFonts w:ascii="宋体" w:hAnsi="宋体"/>
                <w:w w:val="80"/>
                <w:sz w:val="24"/>
              </w:rPr>
            </w:pPr>
            <w:r>
              <w:rPr>
                <w:w w:val="80"/>
                <w:sz w:val="24"/>
              </w:rPr>
              <w:t>1510403116</w:t>
            </w:r>
          </w:p>
        </w:tc>
        <w:tc>
          <w:tcPr>
            <w:tcW w:w="992" w:type="dxa"/>
            <w:vAlign w:val="center"/>
          </w:tcPr>
          <w:p w14:paraId="57C1C84B" w14:textId="77777777" w:rsidR="00FA5099" w:rsidRDefault="0002372B">
            <w:pPr>
              <w:spacing w:line="380" w:lineRule="exact"/>
              <w:jc w:val="center"/>
              <w:rPr>
                <w:rFonts w:ascii="宋体" w:hAnsi="宋体"/>
                <w:b/>
                <w:w w:val="80"/>
                <w:sz w:val="24"/>
              </w:rPr>
            </w:pPr>
            <w:commentRangeStart w:id="4"/>
            <w:r>
              <w:rPr>
                <w:rFonts w:ascii="宋体" w:hAnsi="宋体"/>
                <w:b/>
                <w:w w:val="80"/>
                <w:sz w:val="24"/>
              </w:rPr>
              <w:t>姓</w:t>
            </w:r>
            <w:r>
              <w:rPr>
                <w:rFonts w:ascii="宋体" w:hAnsi="宋体"/>
                <w:b/>
                <w:w w:val="80"/>
                <w:sz w:val="24"/>
              </w:rPr>
              <w:t xml:space="preserve">  </w:t>
            </w:r>
            <w:r>
              <w:rPr>
                <w:rFonts w:ascii="宋体" w:hAnsi="宋体"/>
                <w:b/>
                <w:w w:val="80"/>
                <w:sz w:val="24"/>
              </w:rPr>
              <w:t>名</w:t>
            </w:r>
            <w:commentRangeEnd w:id="4"/>
            <w:r>
              <w:rPr>
                <w:rStyle w:val="af"/>
              </w:rPr>
              <w:commentReference w:id="4"/>
            </w:r>
          </w:p>
        </w:tc>
        <w:tc>
          <w:tcPr>
            <w:tcW w:w="1843" w:type="dxa"/>
            <w:vAlign w:val="center"/>
          </w:tcPr>
          <w:p w14:paraId="37980EB0" w14:textId="77777777" w:rsidR="00FA5099" w:rsidRDefault="0002372B">
            <w:pPr>
              <w:spacing w:line="380" w:lineRule="exact"/>
              <w:jc w:val="center"/>
              <w:rPr>
                <w:rFonts w:ascii="宋体" w:hAnsi="宋体"/>
                <w:w w:val="80"/>
                <w:sz w:val="24"/>
              </w:rPr>
            </w:pPr>
            <w:r>
              <w:rPr>
                <w:rFonts w:ascii="宋体" w:hAnsi="宋体" w:hint="eastAsia"/>
                <w:w w:val="80"/>
                <w:sz w:val="24"/>
              </w:rPr>
              <w:t>唐晓玲</w:t>
            </w:r>
          </w:p>
        </w:tc>
        <w:tc>
          <w:tcPr>
            <w:tcW w:w="1134" w:type="dxa"/>
            <w:vAlign w:val="center"/>
          </w:tcPr>
          <w:p w14:paraId="5F7851F3" w14:textId="77777777" w:rsidR="00FA5099" w:rsidRDefault="0002372B">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f"/>
              </w:rPr>
              <w:commentReference w:id="5"/>
            </w:r>
          </w:p>
        </w:tc>
        <w:tc>
          <w:tcPr>
            <w:tcW w:w="1552" w:type="dxa"/>
            <w:vAlign w:val="center"/>
          </w:tcPr>
          <w:p w14:paraId="04A419F4" w14:textId="77777777" w:rsidR="00FA5099" w:rsidRDefault="0002372B">
            <w:pPr>
              <w:spacing w:line="380" w:lineRule="exact"/>
              <w:jc w:val="center"/>
              <w:rPr>
                <w:rFonts w:ascii="宋体" w:hAnsi="宋体"/>
                <w:w w:val="80"/>
                <w:sz w:val="24"/>
              </w:rPr>
            </w:pPr>
            <w:r>
              <w:rPr>
                <w:rFonts w:ascii="宋体" w:hAnsi="宋体" w:hint="eastAsia"/>
                <w:w w:val="80"/>
                <w:sz w:val="24"/>
              </w:rPr>
              <w:t>李亚星</w:t>
            </w:r>
          </w:p>
        </w:tc>
      </w:tr>
      <w:tr w:rsidR="00FA5099" w14:paraId="7C45264F" w14:textId="77777777">
        <w:trPr>
          <w:trHeight w:val="1905"/>
        </w:trPr>
        <w:tc>
          <w:tcPr>
            <w:tcW w:w="8789" w:type="dxa"/>
            <w:gridSpan w:val="6"/>
          </w:tcPr>
          <w:p w14:paraId="3E3EE6DD" w14:textId="77777777" w:rsidR="00FA5099" w:rsidRDefault="0002372B">
            <w:pPr>
              <w:spacing w:line="336" w:lineRule="auto"/>
              <w:rPr>
                <w:rFonts w:ascii="宋体" w:hAnsi="宋体"/>
                <w:sz w:val="24"/>
              </w:rPr>
            </w:pPr>
            <w:commentRangeStart w:id="6"/>
            <w:r>
              <w:rPr>
                <w:b/>
                <w:bCs/>
                <w:sz w:val="24"/>
              </w:rPr>
              <w:t xml:space="preserve">Background of the </w:t>
            </w:r>
            <w:r>
              <w:rPr>
                <w:rFonts w:hint="eastAsia"/>
                <w:b/>
                <w:bCs/>
                <w:sz w:val="24"/>
              </w:rPr>
              <w:t>translation</w:t>
            </w:r>
          </w:p>
          <w:commentRangeEnd w:id="6"/>
          <w:p w14:paraId="0E2B8886" w14:textId="77777777" w:rsidR="00FA5099" w:rsidRDefault="0002372B">
            <w:pPr>
              <w:pStyle w:val="a7"/>
              <w:spacing w:line="360" w:lineRule="auto"/>
              <w:ind w:firstLineChars="200" w:firstLine="420"/>
              <w:rPr>
                <w:rFonts w:asciiTheme="minorEastAsia" w:eastAsiaTheme="minorEastAsia" w:hAnsiTheme="minorEastAsia" w:cstheme="minorEastAsia"/>
                <w:sz w:val="24"/>
              </w:rPr>
            </w:pPr>
            <w:r>
              <w:rPr>
                <w:rStyle w:val="af"/>
              </w:rPr>
              <w:commentReference w:id="6"/>
            </w:r>
            <w:r>
              <w:rPr>
                <w:rFonts w:asciiTheme="minorEastAsia" w:eastAsiaTheme="minorEastAsia" w:hAnsiTheme="minorEastAsia" w:cstheme="minorEastAsia" w:hint="eastAsia"/>
                <w:sz w:val="24"/>
              </w:rPr>
              <w:t>本次翻译项目为来源于小小出版社的一本金融科技科普读物，</w:t>
            </w:r>
            <w:r>
              <w:rPr>
                <w:rFonts w:asciiTheme="minorEastAsia" w:eastAsiaTheme="minorEastAsia" w:hAnsiTheme="minorEastAsia" w:cstheme="minorEastAsia" w:hint="eastAsia"/>
                <w:i/>
                <w:iCs/>
                <w:sz w:val="24"/>
              </w:rPr>
              <w:t>Digital Human</w:t>
            </w:r>
            <w:r>
              <w:rPr>
                <w:rFonts w:asciiTheme="minorEastAsia" w:eastAsiaTheme="minorEastAsia" w:hAnsiTheme="minorEastAsia" w:cstheme="minorEastAsia" w:hint="eastAsia"/>
                <w:sz w:val="24"/>
              </w:rPr>
              <w:t>，要求把从</w:t>
            </w:r>
            <w:r>
              <w:rPr>
                <w:rFonts w:asciiTheme="minorEastAsia" w:eastAsiaTheme="minorEastAsia" w:hAnsiTheme="minorEastAsia" w:cstheme="minorEastAsia" w:hint="eastAsia"/>
                <w:sz w:val="24"/>
              </w:rPr>
              <w:t>Introduction</w:t>
            </w:r>
            <w:r>
              <w:rPr>
                <w:rFonts w:asciiTheme="minorEastAsia" w:eastAsiaTheme="minorEastAsia" w:hAnsiTheme="minorEastAsia" w:cstheme="minorEastAsia" w:hint="eastAsia"/>
                <w:sz w:val="24"/>
              </w:rPr>
              <w:t>到第五章部分翻译成中文，语言风格需遵循原文，排版则按照中文习惯，项目时间从</w:t>
            </w:r>
            <w:r>
              <w:rPr>
                <w:rFonts w:asciiTheme="minorEastAsia" w:eastAsiaTheme="minorEastAsia" w:hAnsiTheme="minorEastAsia" w:cstheme="minorEastAsia" w:hint="eastAsia"/>
                <w:sz w:val="24"/>
              </w:rPr>
              <w:t>2018</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9</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17</w:t>
            </w:r>
            <w:r>
              <w:rPr>
                <w:rFonts w:asciiTheme="minorEastAsia" w:eastAsiaTheme="minorEastAsia" w:hAnsiTheme="minorEastAsia" w:cstheme="minorEastAsia" w:hint="eastAsia"/>
                <w:sz w:val="24"/>
              </w:rPr>
              <w:t>号至</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21</w:t>
            </w:r>
            <w:r>
              <w:rPr>
                <w:rFonts w:asciiTheme="minorEastAsia" w:eastAsiaTheme="minorEastAsia" w:hAnsiTheme="minorEastAsia" w:cstheme="minorEastAsia" w:hint="eastAsia"/>
                <w:sz w:val="24"/>
              </w:rPr>
              <w:t>号。项目经理根据该要求向各成员分配下达了翻译任务，制定了流程时间表。</w:t>
            </w:r>
            <w:r>
              <w:rPr>
                <w:rFonts w:asciiTheme="minorEastAsia" w:eastAsiaTheme="minorEastAsia" w:hAnsiTheme="minorEastAsia" w:cstheme="minorEastAsia" w:hint="eastAsia"/>
                <w:sz w:val="24"/>
              </w:rPr>
              <w:t>9</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17</w:t>
            </w:r>
            <w:r>
              <w:rPr>
                <w:rFonts w:asciiTheme="minorEastAsia" w:eastAsiaTheme="minorEastAsia" w:hAnsiTheme="minorEastAsia" w:cstheme="minorEastAsia" w:hint="eastAsia"/>
                <w:sz w:val="24"/>
              </w:rPr>
              <w:t>号下达翻译任务，</w:t>
            </w:r>
            <w:r>
              <w:rPr>
                <w:rFonts w:asciiTheme="minorEastAsia" w:eastAsiaTheme="minorEastAsia" w:hAnsiTheme="minorEastAsia" w:cstheme="minorEastAsia" w:hint="eastAsia"/>
                <w:sz w:val="24"/>
              </w:rPr>
              <w:t>18</w:t>
            </w:r>
            <w:r>
              <w:rPr>
                <w:rFonts w:asciiTheme="minorEastAsia" w:eastAsiaTheme="minorEastAsia" w:hAnsiTheme="minorEastAsia" w:cstheme="minorEastAsia" w:hint="eastAsia"/>
                <w:sz w:val="24"/>
              </w:rPr>
              <w:t>号提取出各部分的专有名词，统一汇总到审校人员处；</w:t>
            </w:r>
            <w:r>
              <w:rPr>
                <w:rFonts w:asciiTheme="minorEastAsia" w:eastAsiaTheme="minorEastAsia" w:hAnsiTheme="minorEastAsia" w:cstheme="minorEastAsia" w:hint="eastAsia"/>
                <w:sz w:val="24"/>
              </w:rPr>
              <w:t>20</w:t>
            </w:r>
            <w:r>
              <w:rPr>
                <w:rFonts w:asciiTheme="minorEastAsia" w:eastAsiaTheme="minorEastAsia" w:hAnsiTheme="minorEastAsia" w:cstheme="minorEastAsia" w:hint="eastAsia"/>
                <w:sz w:val="24"/>
              </w:rPr>
              <w:t>号审校人员通过汇总的专有名词及翻译制作出整个翻译部分的术语表，以供大家翻译时使用；然后开始进行各自部分的翻译，于</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日提交初稿；然后进行互审</w:t>
            </w:r>
            <w:r>
              <w:rPr>
                <w:rFonts w:asciiTheme="minorEastAsia" w:eastAsiaTheme="minorEastAsia" w:hAnsiTheme="minorEastAsia" w:cstheme="minorEastAsia" w:hint="eastAsia"/>
                <w:sz w:val="24"/>
              </w:rPr>
              <w:t>修改，于</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月九号提交审校稿；全部翻译提交至审校人员处进行统一审校，形成终稿；最后由项目经理和审校进行排版，完成最终成品。</w:t>
            </w:r>
          </w:p>
          <w:p w14:paraId="12B3B881" w14:textId="77777777" w:rsidR="00FA5099" w:rsidRDefault="0002372B">
            <w:pPr>
              <w:pStyle w:val="a7"/>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该书作者</w:t>
            </w:r>
            <w:commentRangeStart w:id="7"/>
            <w:r>
              <w:rPr>
                <w:rFonts w:asciiTheme="minorEastAsia" w:eastAsiaTheme="minorEastAsia" w:hAnsiTheme="minorEastAsia" w:cstheme="minorEastAsia" w:hint="eastAsia"/>
                <w:sz w:val="24"/>
              </w:rPr>
              <w:t>克</w:t>
            </w:r>
            <w:commentRangeEnd w:id="7"/>
            <w:r>
              <w:rPr>
                <w:rStyle w:val="af"/>
                <w:rFonts w:asciiTheme="minorEastAsia" w:eastAsiaTheme="minorEastAsia" w:hAnsiTheme="minorEastAsia" w:cstheme="minorEastAsia" w:hint="eastAsia"/>
                <w:sz w:val="24"/>
                <w:szCs w:val="24"/>
              </w:rPr>
              <w:commentReference w:id="7"/>
            </w:r>
            <w:r>
              <w:rPr>
                <w:rFonts w:asciiTheme="minorEastAsia" w:eastAsiaTheme="minorEastAsia" w:hAnsiTheme="minorEastAsia" w:cstheme="minorEastAsia" w:hint="eastAsia"/>
                <w:sz w:val="24"/>
              </w:rPr>
              <w:t>里斯•斯金纳</w:t>
            </w:r>
            <w:r>
              <w:rPr>
                <w:rFonts w:asciiTheme="minorEastAsia" w:eastAsiaTheme="minorEastAsia" w:hAnsiTheme="minorEastAsia" w:cstheme="minorEastAsia" w:hint="eastAsia"/>
                <w:sz w:val="24"/>
              </w:rPr>
              <w:t>(Chris Skinner)</w:t>
            </w:r>
            <w:r>
              <w:rPr>
                <w:rFonts w:asciiTheme="minorEastAsia" w:eastAsiaTheme="minorEastAsia" w:hAnsiTheme="minorEastAsia" w:cstheme="minorEastAsia" w:hint="eastAsia"/>
                <w:sz w:val="24"/>
              </w:rPr>
              <w:t>是一位在金融业具有极高的影响力的研究评论人士，主要在“金融家网站”与其创建的欧洲讲座网络论坛“财政服务俱乐部”对金融市场进行评论分析。他还经常受邀在</w:t>
            </w:r>
            <w:r>
              <w:rPr>
                <w:rFonts w:asciiTheme="minorEastAsia" w:eastAsiaTheme="minorEastAsia" w:hAnsiTheme="minorEastAsia" w:cstheme="minorEastAsia" w:hint="eastAsia"/>
                <w:sz w:val="24"/>
              </w:rPr>
              <w:t>BBC</w:t>
            </w:r>
            <w:r>
              <w:rPr>
                <w:rFonts w:asciiTheme="minorEastAsia" w:eastAsiaTheme="minorEastAsia" w:hAnsiTheme="minorEastAsia" w:cstheme="minorEastAsia" w:hint="eastAsia"/>
                <w:sz w:val="24"/>
              </w:rPr>
              <w:t>、天空电视台新闻频道等媒体上就银行业主题发表评论。他的《人类智能化》主要讲述了在当代人类世界中出现的各种新兴科技，其中第五章主要讲述了</w:t>
            </w:r>
            <w:commentRangeStart w:id="8"/>
            <w:r>
              <w:rPr>
                <w:rFonts w:asciiTheme="minorEastAsia" w:eastAsiaTheme="minorEastAsia" w:hAnsiTheme="minorEastAsia" w:cstheme="minorEastAsia" w:hint="eastAsia"/>
                <w:sz w:val="24"/>
              </w:rPr>
              <w:t>金融科技的兴起</w:t>
            </w:r>
            <w:commentRangeEnd w:id="8"/>
            <w:r w:rsidR="00BF304B">
              <w:rPr>
                <w:rStyle w:val="af"/>
              </w:rPr>
              <w:commentReference w:id="8"/>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 </w:t>
            </w:r>
            <w:commentRangeStart w:id="9"/>
            <w:r>
              <w:rPr>
                <w:rFonts w:asciiTheme="minorEastAsia" w:eastAsiaTheme="minorEastAsia" w:hAnsiTheme="minorEastAsia" w:cstheme="minorEastAsia" w:hint="eastAsia"/>
                <w:sz w:val="24"/>
              </w:rPr>
              <w:t>该篇章采用了第一人称的方式，作者以个人的角度谈到了金融科技的方方面面，文章语言逻辑性强，形式严谨，长句较多，不同于汉语中短句较多的习惯。此外，该篇章中存在大量与金融</w:t>
            </w:r>
            <w:r>
              <w:rPr>
                <w:rFonts w:asciiTheme="minorEastAsia" w:eastAsiaTheme="minorEastAsia" w:hAnsiTheme="minorEastAsia" w:cstheme="minorEastAsia" w:hint="eastAsia"/>
                <w:sz w:val="24"/>
              </w:rPr>
              <w:t>相关的专业性词汇、公司名称以及人名，需要译者进行大量的资料检阅和网络搜索以对金融文体及相关翻译方法有更深入的了解。</w:t>
            </w:r>
            <w:r>
              <w:rPr>
                <w:rFonts w:asciiTheme="minorEastAsia" w:eastAsiaTheme="minorEastAsia" w:hAnsiTheme="minorEastAsia" w:cstheme="minorEastAsia" w:hint="eastAsia"/>
                <w:sz w:val="24"/>
              </w:rPr>
              <w:t xml:space="preserve"> </w:t>
            </w:r>
            <w:commentRangeEnd w:id="9"/>
            <w:r w:rsidR="00BF304B">
              <w:rPr>
                <w:rStyle w:val="af"/>
              </w:rPr>
              <w:commentReference w:id="9"/>
            </w:r>
          </w:p>
          <w:p w14:paraId="5CEE9AA1" w14:textId="77777777" w:rsidR="00FA5099" w:rsidRDefault="0002372B">
            <w:pPr>
              <w:pStyle w:val="a7"/>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《人类智能化》中该节选篇章具体的体现了当代金融科技浪潮的出现及影响，对金融科技进行了深入的探究，通过对该部分汉语译文的阅读，读者可以对当今金</w:t>
            </w:r>
            <w:r>
              <w:rPr>
                <w:rFonts w:asciiTheme="minorEastAsia" w:eastAsiaTheme="minorEastAsia" w:hAnsiTheme="minorEastAsia" w:cstheme="minorEastAsia" w:hint="eastAsia"/>
                <w:sz w:val="24"/>
              </w:rPr>
              <w:lastRenderedPageBreak/>
              <w:t>融科技的发展现状有更深刻的了解。译者希望通过对该部分的翻译，让金融科技爱好者对金融科技有一个新的认识，对中国，乃至全球的金融科技发展都能有一个崭新的看法，同时，该金融科技文的翻译中的</w:t>
            </w:r>
            <w:commentRangeStart w:id="10"/>
            <w:r>
              <w:rPr>
                <w:rFonts w:asciiTheme="minorEastAsia" w:eastAsiaTheme="minorEastAsia" w:hAnsiTheme="minorEastAsia" w:cstheme="minorEastAsia" w:hint="eastAsia"/>
                <w:sz w:val="24"/>
              </w:rPr>
              <w:t>翻译方法、翻译策略</w:t>
            </w:r>
            <w:commentRangeEnd w:id="10"/>
            <w:r w:rsidR="00BF304B">
              <w:rPr>
                <w:rStyle w:val="af"/>
              </w:rPr>
              <w:commentReference w:id="10"/>
            </w:r>
            <w:r>
              <w:rPr>
                <w:rFonts w:asciiTheme="minorEastAsia" w:eastAsiaTheme="minorEastAsia" w:hAnsiTheme="minorEastAsia" w:cstheme="minorEastAsia" w:hint="eastAsia"/>
                <w:sz w:val="24"/>
              </w:rPr>
              <w:t>也能为他人提供参考，为译者积累更多实践方法。</w:t>
            </w:r>
          </w:p>
          <w:p w14:paraId="48AEFDA3" w14:textId="77777777" w:rsidR="00FA5099" w:rsidRDefault="00FA5099">
            <w:pPr>
              <w:spacing w:line="336" w:lineRule="auto"/>
              <w:rPr>
                <w:rFonts w:ascii="宋体" w:hAnsi="宋体"/>
                <w:sz w:val="24"/>
              </w:rPr>
            </w:pPr>
          </w:p>
        </w:tc>
      </w:tr>
      <w:tr w:rsidR="00FA5099" w14:paraId="39F23AA0" w14:textId="77777777">
        <w:trPr>
          <w:trHeight w:val="3932"/>
        </w:trPr>
        <w:tc>
          <w:tcPr>
            <w:tcW w:w="8789" w:type="dxa"/>
            <w:gridSpan w:val="6"/>
          </w:tcPr>
          <w:p w14:paraId="03DBAB93" w14:textId="77777777" w:rsidR="00FA5099" w:rsidRDefault="0002372B">
            <w:pPr>
              <w:spacing w:line="360" w:lineRule="auto"/>
              <w:rPr>
                <w:bCs/>
                <w:sz w:val="24"/>
              </w:rPr>
            </w:pPr>
            <w:commentRangeStart w:id="11"/>
            <w:r>
              <w:rPr>
                <w:b/>
                <w:sz w:val="24"/>
              </w:rPr>
              <w:lastRenderedPageBreak/>
              <w:t>Contents</w:t>
            </w:r>
            <w:commentRangeEnd w:id="11"/>
            <w:r>
              <w:rPr>
                <w:rStyle w:val="af"/>
              </w:rPr>
              <w:commentReference w:id="11"/>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7DB6183" w14:textId="77777777" w:rsidR="00FA5099" w:rsidRDefault="0002372B">
            <w:pPr>
              <w:spacing w:line="360" w:lineRule="auto"/>
              <w:ind w:firstLineChars="200" w:firstLine="480"/>
              <w:rPr>
                <w:rFonts w:ascii="宋体" w:hAnsi="宋体"/>
                <w:sz w:val="24"/>
              </w:rPr>
            </w:pPr>
            <w:commentRangeStart w:id="12"/>
            <w:proofErr w:type="gramStart"/>
            <w:r>
              <w:rPr>
                <w:rFonts w:ascii="宋体" w:hAnsi="宋体" w:hint="eastAsia"/>
                <w:sz w:val="24"/>
              </w:rPr>
              <w:t>该源文</w:t>
            </w:r>
            <w:proofErr w:type="gramEnd"/>
            <w:r>
              <w:rPr>
                <w:rFonts w:ascii="宋体" w:hAnsi="宋体" w:hint="eastAsia"/>
                <w:sz w:val="24"/>
              </w:rPr>
              <w:t>是一篇以金融为主题的文章，译者通过百度网、</w:t>
            </w:r>
            <w:proofErr w:type="gramStart"/>
            <w:r>
              <w:rPr>
                <w:rFonts w:ascii="宋体" w:hAnsi="宋体" w:hint="eastAsia"/>
                <w:sz w:val="24"/>
              </w:rPr>
              <w:t>必应网了</w:t>
            </w:r>
            <w:proofErr w:type="gramEnd"/>
            <w:r>
              <w:rPr>
                <w:rFonts w:ascii="宋体" w:hAnsi="宋体" w:hint="eastAsia"/>
                <w:sz w:val="24"/>
              </w:rPr>
              <w:t>解查询金融业相关术语，通过阅读金融相关文章，熟悉该行业的一般表达方式。此外，在本次翻译中需要运用到的相关翻译原理，则通过</w:t>
            </w:r>
            <w:proofErr w:type="gramStart"/>
            <w:r>
              <w:rPr>
                <w:rFonts w:ascii="宋体" w:hAnsi="宋体" w:hint="eastAsia"/>
                <w:sz w:val="24"/>
              </w:rPr>
              <w:t>中国知网以及</w:t>
            </w:r>
            <w:proofErr w:type="gramEnd"/>
            <w:r>
              <w:rPr>
                <w:rFonts w:ascii="宋体" w:hAnsi="宋体" w:hint="eastAsia"/>
                <w:sz w:val="24"/>
              </w:rPr>
              <w:t>万方数据库查询。</w:t>
            </w:r>
            <w:commentRangeEnd w:id="12"/>
            <w:r w:rsidR="00110F3C">
              <w:rPr>
                <w:rStyle w:val="af"/>
              </w:rPr>
              <w:commentReference w:id="12"/>
            </w:r>
          </w:p>
          <w:p w14:paraId="6638CE28" w14:textId="77777777" w:rsidR="00FA5099" w:rsidRDefault="0002372B">
            <w:pPr>
              <w:pStyle w:val="a7"/>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翻译材料准备：</w:t>
            </w:r>
          </w:p>
          <w:p w14:paraId="2C49C021" w14:textId="77777777" w:rsidR="00FA5099" w:rsidRDefault="0002372B">
            <w:pPr>
              <w:pStyle w:val="a7"/>
              <w:numPr>
                <w:ilvl w:val="0"/>
                <w:numId w:val="1"/>
              </w:num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首先，译者</w:t>
            </w:r>
            <w:r>
              <w:rPr>
                <w:rFonts w:asciiTheme="minorEastAsia" w:eastAsiaTheme="minorEastAsia" w:hAnsiTheme="minorEastAsia" w:cstheme="minorEastAsia" w:hint="eastAsia"/>
                <w:sz w:val="24"/>
              </w:rPr>
              <w:t>认真阅读</w:t>
            </w:r>
            <w:r>
              <w:rPr>
                <w:rFonts w:asciiTheme="minorEastAsia" w:eastAsiaTheme="minorEastAsia" w:hAnsiTheme="minorEastAsia" w:cstheme="minorEastAsia" w:hint="eastAsia"/>
                <w:sz w:val="24"/>
              </w:rPr>
              <w:t>了</w:t>
            </w:r>
            <w:r>
              <w:rPr>
                <w:rFonts w:asciiTheme="minorEastAsia" w:eastAsiaTheme="minorEastAsia" w:hAnsiTheme="minorEastAsia" w:cstheme="minorEastAsia" w:hint="eastAsia"/>
                <w:sz w:val="24"/>
              </w:rPr>
              <w:t>原文，熟悉文章及作者相关背景，分析翻译内容，了解其主题及相关行业情况。</w:t>
            </w:r>
            <w:r>
              <w:rPr>
                <w:rFonts w:asciiTheme="minorEastAsia" w:eastAsiaTheme="minorEastAsia" w:hAnsiTheme="minorEastAsia" w:cstheme="minorEastAsia" w:hint="eastAsia"/>
                <w:sz w:val="24"/>
              </w:rPr>
              <w:t xml:space="preserve"> </w:t>
            </w:r>
          </w:p>
          <w:p w14:paraId="245C8589" w14:textId="77777777" w:rsidR="00FA5099" w:rsidRDefault="0002372B">
            <w:pPr>
              <w:pStyle w:val="a7"/>
              <w:numPr>
                <w:ilvl w:val="0"/>
                <w:numId w:val="1"/>
              </w:num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然后，提取文中专业术语（包括金融科技行业专业术语、公司名称及人名等），</w:t>
            </w:r>
            <w:commentRangeStart w:id="13"/>
            <w:r>
              <w:rPr>
                <w:rFonts w:asciiTheme="minorEastAsia" w:eastAsiaTheme="minorEastAsia" w:hAnsiTheme="minorEastAsia" w:cstheme="minorEastAsia" w:hint="eastAsia"/>
                <w:sz w:val="24"/>
              </w:rPr>
              <w:t>网络检索相关平行文本</w:t>
            </w:r>
            <w:commentRangeEnd w:id="13"/>
            <w:r>
              <w:rPr>
                <w:rStyle w:val="af"/>
                <w:rFonts w:asciiTheme="minorEastAsia" w:eastAsiaTheme="minorEastAsia" w:hAnsiTheme="minorEastAsia" w:cstheme="minorEastAsia" w:hint="eastAsia"/>
                <w:sz w:val="24"/>
                <w:szCs w:val="24"/>
              </w:rPr>
              <w:commentReference w:id="13"/>
            </w:r>
            <w:r>
              <w:rPr>
                <w:rFonts w:asciiTheme="minorEastAsia" w:eastAsiaTheme="minorEastAsia" w:hAnsiTheme="minorEastAsia" w:cstheme="minorEastAsia" w:hint="eastAsia"/>
                <w:sz w:val="24"/>
              </w:rPr>
              <w:t>，搜集相关语料，并结</w:t>
            </w:r>
            <w:r>
              <w:rPr>
                <w:rFonts w:asciiTheme="minorEastAsia" w:eastAsiaTheme="minorEastAsia" w:hAnsiTheme="minorEastAsia" w:cstheme="minorEastAsia" w:hint="eastAsia"/>
                <w:sz w:val="24"/>
              </w:rPr>
              <w:t>合上下文，对提取的术语进行翻译，形成术语表，以供翻译使用。</w:t>
            </w:r>
          </w:p>
          <w:p w14:paraId="7DCB1B82" w14:textId="72BBF292" w:rsidR="00FA5099" w:rsidRDefault="0002372B">
            <w:pPr>
              <w:pStyle w:val="a7"/>
              <w:numPr>
                <w:ilvl w:val="0"/>
                <w:numId w:val="1"/>
              </w:numPr>
              <w:spacing w:line="360" w:lineRule="auto"/>
              <w:rPr>
                <w:ins w:id="15" w:author="李 亚星" w:date="2019-01-06T09:59:00Z"/>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最后，查阅相关资料，了解到</w:t>
            </w:r>
            <w:commentRangeStart w:id="16"/>
            <w:r>
              <w:rPr>
                <w:rFonts w:asciiTheme="minorEastAsia" w:eastAsiaTheme="minorEastAsia" w:hAnsiTheme="minorEastAsia" w:cstheme="minorEastAsia" w:hint="eastAsia"/>
                <w:sz w:val="24"/>
              </w:rPr>
              <w:t>金融英语的一贯语言特征</w:t>
            </w:r>
            <w:commentRangeEnd w:id="16"/>
            <w:r>
              <w:rPr>
                <w:rStyle w:val="af"/>
                <w:rFonts w:asciiTheme="minorEastAsia" w:eastAsiaTheme="minorEastAsia" w:hAnsiTheme="minorEastAsia" w:cstheme="minorEastAsia" w:hint="eastAsia"/>
                <w:sz w:val="24"/>
                <w:szCs w:val="24"/>
              </w:rPr>
              <w:commentReference w:id="16"/>
            </w:r>
            <w:r>
              <w:rPr>
                <w:rStyle w:val="af"/>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rPr>
              <w:t>金融英语在词汇上较为专业，和文学语言相比，较少使用比喻等修辞手法；句法上，金融英语具有正式的特点，多位长句，但语法结构规范。</w:t>
            </w:r>
            <w:del w:id="17" w:author="李 亚星" w:date="2019-01-09T13:29:00Z">
              <w:r w:rsidDel="00110F3C">
                <w:rPr>
                  <w:rFonts w:asciiTheme="minorEastAsia" w:eastAsiaTheme="minorEastAsia" w:hAnsiTheme="minorEastAsia" w:cstheme="minorEastAsia" w:hint="eastAsia"/>
                  <w:sz w:val="24"/>
                </w:rPr>
                <w:delText>另</w:delText>
              </w:r>
              <w:r w:rsidDel="00110F3C">
                <w:rPr>
                  <w:rFonts w:asciiTheme="minorEastAsia" w:eastAsiaTheme="minorEastAsia" w:hAnsiTheme="minorEastAsia" w:cstheme="minorEastAsia" w:hint="eastAsia"/>
                  <w:sz w:val="24"/>
                </w:rPr>
                <w:delText>外还有常见的翻译策略，根据目的论分析读者需求，为翻译奠定理论基础</w:delText>
              </w:r>
              <w:r w:rsidDel="00110F3C">
                <w:rPr>
                  <w:rFonts w:asciiTheme="minorEastAsia" w:eastAsiaTheme="minorEastAsia" w:hAnsiTheme="minorEastAsia" w:cstheme="minorEastAsia" w:hint="eastAsia"/>
                  <w:sz w:val="24"/>
                </w:rPr>
                <w:delText>。</w:delText>
              </w:r>
            </w:del>
            <w:r>
              <w:rPr>
                <w:rFonts w:asciiTheme="minorEastAsia" w:eastAsiaTheme="minorEastAsia" w:hAnsiTheme="minorEastAsia" w:cstheme="minorEastAsia" w:hint="eastAsia"/>
                <w:sz w:val="24"/>
              </w:rPr>
              <w:t xml:space="preserve"> </w:t>
            </w:r>
          </w:p>
          <w:p w14:paraId="23DE17C8" w14:textId="77777777" w:rsidR="00FA5099" w:rsidRDefault="0002372B">
            <w:pPr>
              <w:pStyle w:val="a7"/>
              <w:spacing w:line="360" w:lineRule="auto"/>
              <w:ind w:firstLineChars="200" w:firstLine="480"/>
              <w:rPr>
                <w:rFonts w:asciiTheme="minorEastAsia" w:eastAsiaTheme="minorEastAsia" w:hAnsiTheme="minorEastAsia" w:cstheme="minorEastAsia"/>
                <w:sz w:val="24"/>
              </w:rPr>
            </w:pPr>
            <w:commentRangeStart w:id="18"/>
            <w:r>
              <w:rPr>
                <w:rFonts w:asciiTheme="minorEastAsia" w:eastAsiaTheme="minorEastAsia" w:hAnsiTheme="minorEastAsia" w:cstheme="minorEastAsia" w:hint="eastAsia"/>
                <w:sz w:val="24"/>
              </w:rPr>
              <w:t>翻译策略的使用</w:t>
            </w:r>
            <w:commentRangeEnd w:id="18"/>
            <w:r>
              <w:rPr>
                <w:rStyle w:val="af"/>
                <w:rFonts w:asciiTheme="minorEastAsia" w:eastAsiaTheme="minorEastAsia" w:hAnsiTheme="minorEastAsia" w:cstheme="minorEastAsia" w:hint="eastAsia"/>
                <w:sz w:val="24"/>
                <w:szCs w:val="24"/>
              </w:rPr>
              <w:commentReference w:id="18"/>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 </w:t>
            </w:r>
          </w:p>
          <w:p w14:paraId="1CD0C2D9" w14:textId="77777777" w:rsidR="00FA5099" w:rsidRDefault="0002372B">
            <w:pPr>
              <w:pStyle w:val="a7"/>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本次翻译以德国学者弗米尔提出的</w:t>
            </w:r>
            <w:commentRangeStart w:id="19"/>
            <w:r>
              <w:rPr>
                <w:rFonts w:asciiTheme="minorEastAsia" w:eastAsiaTheme="minorEastAsia" w:hAnsiTheme="minorEastAsia" w:cstheme="minorEastAsia" w:hint="eastAsia"/>
                <w:sz w:val="24"/>
              </w:rPr>
              <w:t>目的论</w:t>
            </w:r>
            <w:commentRangeEnd w:id="19"/>
            <w:r w:rsidR="00BF304B">
              <w:rPr>
                <w:rStyle w:val="af"/>
              </w:rPr>
              <w:commentReference w:id="19"/>
            </w:r>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Skopostheory</w:t>
            </w:r>
            <w:proofErr w:type="spellEnd"/>
            <w:r>
              <w:rPr>
                <w:rFonts w:asciiTheme="minorEastAsia" w:eastAsiaTheme="minorEastAsia" w:hAnsiTheme="minorEastAsia" w:cstheme="minorEastAsia" w:hint="eastAsia"/>
                <w:sz w:val="24"/>
              </w:rPr>
              <w:t>）为指导，采用归化的翻译策略，采用中文读者喜闻乐见的语言、文化要素要替代原文的语言及文化要素，恪守回归目的语的用语规范，这样就使文章能够通俗易懂，满足了中文读者的阅读需求，容易被他们所</w:t>
            </w:r>
            <w:r>
              <w:rPr>
                <w:rFonts w:asciiTheme="minorEastAsia" w:eastAsiaTheme="minorEastAsia" w:hAnsiTheme="minorEastAsia" w:cstheme="minorEastAsia" w:hint="eastAsia"/>
                <w:sz w:val="24"/>
              </w:rPr>
              <w:t>接受</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 </w:t>
            </w:r>
          </w:p>
          <w:p w14:paraId="0FCFBE26" w14:textId="77777777" w:rsidR="00FA5099" w:rsidRDefault="00FA5099">
            <w:pPr>
              <w:spacing w:line="360" w:lineRule="auto"/>
              <w:ind w:firstLineChars="200" w:firstLine="480"/>
              <w:rPr>
                <w:rFonts w:ascii="宋体" w:hAnsi="宋体"/>
                <w:sz w:val="24"/>
              </w:rPr>
            </w:pPr>
          </w:p>
          <w:p w14:paraId="2FBE7DF0" w14:textId="77777777" w:rsidR="00FA5099" w:rsidRDefault="00FA5099">
            <w:pPr>
              <w:spacing w:line="30" w:lineRule="atLeast"/>
              <w:rPr>
                <w:rFonts w:ascii="宋体" w:hAnsi="宋体"/>
                <w:sz w:val="24"/>
              </w:rPr>
            </w:pPr>
          </w:p>
        </w:tc>
      </w:tr>
      <w:tr w:rsidR="00FA5099" w14:paraId="43FAEA41" w14:textId="77777777">
        <w:trPr>
          <w:trHeight w:val="845"/>
        </w:trPr>
        <w:tc>
          <w:tcPr>
            <w:tcW w:w="8789" w:type="dxa"/>
            <w:gridSpan w:val="6"/>
          </w:tcPr>
          <w:p w14:paraId="1CBFEF2F" w14:textId="77777777" w:rsidR="00FA5099" w:rsidRDefault="0002372B">
            <w:pPr>
              <w:spacing w:line="30" w:lineRule="atLeast"/>
              <w:rPr>
                <w:b/>
                <w:bCs/>
                <w:sz w:val="24"/>
              </w:rPr>
            </w:pPr>
            <w:commentRangeStart w:id="20"/>
            <w:r>
              <w:rPr>
                <w:b/>
                <w:bCs/>
                <w:sz w:val="24"/>
              </w:rPr>
              <w:t>Methodology</w:t>
            </w:r>
            <w:r>
              <w:rPr>
                <w:rFonts w:hint="eastAsia"/>
                <w:b/>
                <w:bCs/>
                <w:sz w:val="24"/>
              </w:rPr>
              <w:t xml:space="preserve"> of the </w:t>
            </w:r>
            <w:r>
              <w:rPr>
                <w:b/>
                <w:bCs/>
                <w:sz w:val="24"/>
              </w:rPr>
              <w:t>translation</w:t>
            </w:r>
            <w:commentRangeEnd w:id="20"/>
            <w:r>
              <w:rPr>
                <w:rStyle w:val="af"/>
              </w:rPr>
              <w:commentReference w:id="20"/>
            </w:r>
          </w:p>
          <w:p w14:paraId="7765575B" w14:textId="77777777" w:rsidR="00FA5099" w:rsidRDefault="0002372B">
            <w:pPr>
              <w:pStyle w:val="a7"/>
              <w:spacing w:line="360" w:lineRule="auto"/>
              <w:rPr>
                <w:rFonts w:asciiTheme="minorEastAsia" w:eastAsiaTheme="minorEastAsia" w:hAnsiTheme="minorEastAsia" w:cstheme="minorEastAsia"/>
                <w:sz w:val="24"/>
              </w:rPr>
            </w:pPr>
            <w:del w:id="21" w:author="李 亚星" w:date="2019-01-06T10:00:00Z">
              <w:r>
                <w:rPr>
                  <w:rFonts w:asciiTheme="minorEastAsia" w:eastAsiaTheme="minorEastAsia" w:hAnsiTheme="minorEastAsia" w:cstheme="minorEastAsia" w:hint="eastAsia"/>
                  <w:sz w:val="24"/>
                </w:rPr>
                <w:lastRenderedPageBreak/>
                <w:delText xml:space="preserve"> </w:delText>
              </w:r>
            </w:del>
            <w:r>
              <w:rPr>
                <w:rFonts w:asciiTheme="minorEastAsia" w:eastAsiaTheme="minorEastAsia" w:hAnsiTheme="minorEastAsia" w:cstheme="minorEastAsia" w:hint="eastAsia"/>
                <w:sz w:val="24"/>
              </w:rPr>
              <w:t>翻译方法：</w:t>
            </w:r>
            <w:r>
              <w:rPr>
                <w:rFonts w:asciiTheme="minorEastAsia" w:eastAsiaTheme="minorEastAsia" w:hAnsiTheme="minorEastAsia" w:cstheme="minorEastAsia" w:hint="eastAsia"/>
                <w:sz w:val="24"/>
              </w:rPr>
              <w:t xml:space="preserve"> </w:t>
            </w:r>
          </w:p>
          <w:p w14:paraId="05D53A5E" w14:textId="77777777" w:rsidR="00FA5099" w:rsidRDefault="0002372B">
            <w:pPr>
              <w:pStyle w:val="a7"/>
              <w:numPr>
                <w:ilvl w:val="0"/>
                <w:numId w:val="2"/>
              </w:num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词类转换：在英汉翻译中，由于两种语言习惯的不同，有时需要改变原文的某些词语的词类或在句子中的成分才能有效地表达其准确的</w:t>
            </w:r>
            <w:commentRangeStart w:id="22"/>
            <w:r>
              <w:rPr>
                <w:rFonts w:asciiTheme="minorEastAsia" w:eastAsiaTheme="minorEastAsia" w:hAnsiTheme="minorEastAsia" w:cstheme="minorEastAsia" w:hint="eastAsia"/>
                <w:sz w:val="24"/>
              </w:rPr>
              <w:t>意思</w:t>
            </w:r>
            <w:commentRangeEnd w:id="22"/>
            <w:r>
              <w:rPr>
                <w:rStyle w:val="af"/>
                <w:rFonts w:asciiTheme="minorEastAsia" w:eastAsiaTheme="minorEastAsia" w:hAnsiTheme="minorEastAsia" w:cstheme="minorEastAsia" w:hint="eastAsia"/>
                <w:sz w:val="24"/>
                <w:szCs w:val="24"/>
              </w:rPr>
              <w:commentReference w:id="22"/>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 </w:t>
            </w:r>
            <w:commentRangeStart w:id="23"/>
            <w:r>
              <w:rPr>
                <w:rFonts w:asciiTheme="minorEastAsia" w:eastAsiaTheme="minorEastAsia" w:hAnsiTheme="minorEastAsia" w:cstheme="minorEastAsia" w:hint="eastAsia"/>
                <w:sz w:val="24"/>
              </w:rPr>
              <w:t>例如</w:t>
            </w:r>
            <w:commentRangeEnd w:id="23"/>
            <w:r w:rsidR="00BF304B">
              <w:rPr>
                <w:rStyle w:val="af"/>
              </w:rPr>
              <w:commentReference w:id="23"/>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The banks that don</w:t>
            </w:r>
            <w:proofErr w:type="gramStart"/>
            <w:r>
              <w:rPr>
                <w:rFonts w:asciiTheme="minorEastAsia" w:eastAsiaTheme="minorEastAsia" w:hAnsiTheme="minorEastAsia" w:cstheme="minorEastAsia" w:hint="eastAsia"/>
                <w:sz w:val="24"/>
              </w:rPr>
              <w:t>’</w:t>
            </w:r>
            <w:proofErr w:type="gramEnd"/>
            <w:r>
              <w:rPr>
                <w:rFonts w:asciiTheme="minorEastAsia" w:eastAsiaTheme="minorEastAsia" w:hAnsiTheme="minorEastAsia" w:cstheme="minorEastAsia" w:hint="eastAsia"/>
                <w:sz w:val="24"/>
              </w:rPr>
              <w:t xml:space="preserve">t survive will be the ones that hang on for dear life trying to keep those structures in play long past their sell-by dates. </w:t>
            </w:r>
            <w:r>
              <w:rPr>
                <w:rFonts w:asciiTheme="minorEastAsia" w:eastAsiaTheme="minorEastAsia" w:hAnsiTheme="minorEastAsia" w:cstheme="minorEastAsia" w:hint="eastAsia"/>
                <w:sz w:val="24"/>
              </w:rPr>
              <w:t>该句本是一个主系表结构，但是由于汉语语言习惯的不同，则将译文改成了主谓</w:t>
            </w:r>
            <w:proofErr w:type="gramStart"/>
            <w:r>
              <w:rPr>
                <w:rFonts w:asciiTheme="minorEastAsia" w:eastAsiaTheme="minorEastAsia" w:hAnsiTheme="minorEastAsia" w:cstheme="minorEastAsia" w:hint="eastAsia"/>
                <w:sz w:val="24"/>
              </w:rPr>
              <w:t>宾</w:t>
            </w:r>
            <w:proofErr w:type="gramEnd"/>
            <w:r>
              <w:rPr>
                <w:rFonts w:asciiTheme="minorEastAsia" w:eastAsiaTheme="minorEastAsia" w:hAnsiTheme="minorEastAsia" w:cstheme="minorEastAsia" w:hint="eastAsia"/>
                <w:sz w:val="24"/>
              </w:rPr>
              <w:t>结构，翻译为“</w:t>
            </w:r>
            <w:commentRangeStart w:id="24"/>
            <w:r>
              <w:rPr>
                <w:rFonts w:asciiTheme="minorEastAsia" w:eastAsiaTheme="minorEastAsia" w:hAnsiTheme="minorEastAsia" w:cstheme="minorEastAsia" w:hint="eastAsia"/>
                <w:sz w:val="24"/>
              </w:rPr>
              <w:t>那些无法生存的银行则为了让这些结构在他们的销售日期之后很长时间还能保持而坚持不懈地努力</w:t>
            </w:r>
            <w:commentRangeEnd w:id="24"/>
            <w:r w:rsidR="00110F3C">
              <w:rPr>
                <w:rStyle w:val="af"/>
              </w:rPr>
              <w:commentReference w:id="24"/>
            </w:r>
            <w:r>
              <w:rPr>
                <w:rFonts w:asciiTheme="minorEastAsia" w:eastAsiaTheme="minorEastAsia" w:hAnsiTheme="minorEastAsia" w:cstheme="minorEastAsia" w:hint="eastAsia"/>
                <w:sz w:val="24"/>
              </w:rPr>
              <w:t>”。</w:t>
            </w:r>
          </w:p>
          <w:p w14:paraId="35EC4409" w14:textId="77777777" w:rsidR="00FA5099" w:rsidRDefault="0002372B">
            <w:pPr>
              <w:spacing w:line="360" w:lineRule="auto"/>
              <w:rPr>
                <w:rFonts w:ascii="宋体" w:hAnsi="宋体"/>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）增词法：在忠实于原文的基础上，在翻译中增加一些必要的词，这些</w:t>
            </w:r>
            <w:proofErr w:type="gramStart"/>
            <w:r>
              <w:rPr>
                <w:rFonts w:asciiTheme="minorEastAsia" w:eastAsiaTheme="minorEastAsia" w:hAnsiTheme="minorEastAsia" w:cstheme="minorEastAsia" w:hint="eastAsia"/>
                <w:sz w:val="24"/>
              </w:rPr>
              <w:t>词尽管</w:t>
            </w:r>
            <w:proofErr w:type="gramEnd"/>
            <w:r>
              <w:rPr>
                <w:rFonts w:asciiTheme="minorEastAsia" w:eastAsiaTheme="minorEastAsia" w:hAnsiTheme="minorEastAsia" w:cstheme="minorEastAsia" w:hint="eastAsia"/>
                <w:sz w:val="24"/>
              </w:rPr>
              <w:t>没有出现在原文字面上，但其实隐含在其中。例如</w:t>
            </w:r>
            <w:commentRangeStart w:id="25"/>
            <w:proofErr w:type="spellStart"/>
            <w:r>
              <w:rPr>
                <w:rFonts w:asciiTheme="minorEastAsia" w:eastAsiaTheme="minorEastAsia" w:hAnsiTheme="minorEastAsia" w:cstheme="minorEastAsia" w:hint="eastAsia"/>
                <w:sz w:val="24"/>
              </w:rPr>
              <w:t>Globalisting</w:t>
            </w:r>
            <w:proofErr w:type="spellEnd"/>
            <w:r>
              <w:rPr>
                <w:rFonts w:asciiTheme="minorEastAsia" w:eastAsiaTheme="minorEastAsia" w:hAnsiTheme="minorEastAsia" w:cstheme="minorEastAsia" w:hint="eastAsia"/>
                <w:sz w:val="24"/>
              </w:rPr>
              <w:t xml:space="preserve"> </w:t>
            </w:r>
            <w:commentRangeEnd w:id="25"/>
            <w:r w:rsidR="00110F3C">
              <w:rPr>
                <w:rStyle w:val="af"/>
              </w:rPr>
              <w:commentReference w:id="25"/>
            </w:r>
            <w:r>
              <w:rPr>
                <w:rFonts w:asciiTheme="minorEastAsia" w:eastAsiaTheme="minorEastAsia" w:hAnsiTheme="minorEastAsia" w:cstheme="minorEastAsia" w:hint="eastAsia"/>
                <w:sz w:val="24"/>
              </w:rPr>
              <w:t>finance through FINTECH</w:t>
            </w:r>
            <w:r>
              <w:rPr>
                <w:rFonts w:asciiTheme="minorEastAsia" w:eastAsiaTheme="minorEastAsia" w:hAnsiTheme="minorEastAsia" w:cstheme="minorEastAsia" w:hint="eastAsia"/>
                <w:sz w:val="24"/>
              </w:rPr>
              <w:t>，逐字翻译应为：</w:t>
            </w:r>
            <w:commentRangeStart w:id="26"/>
            <w:r>
              <w:rPr>
                <w:rFonts w:asciiTheme="minorEastAsia" w:eastAsiaTheme="minorEastAsia" w:hAnsiTheme="minorEastAsia" w:cstheme="minorEastAsia" w:hint="eastAsia"/>
                <w:sz w:val="24"/>
              </w:rPr>
              <w:t>通过金融科技的全球化融资</w:t>
            </w:r>
            <w:commentRangeEnd w:id="26"/>
            <w:r w:rsidR="00110F3C">
              <w:rPr>
                <w:rStyle w:val="af"/>
              </w:rPr>
              <w:commentReference w:id="26"/>
            </w:r>
            <w:r>
              <w:rPr>
                <w:rFonts w:asciiTheme="minorEastAsia" w:eastAsiaTheme="minorEastAsia" w:hAnsiTheme="minorEastAsia" w:cstheme="minorEastAsia" w:hint="eastAsia"/>
                <w:sz w:val="24"/>
              </w:rPr>
              <w:t>，但是根据上下文可以看出，这种全球化融资是由金融科技做了很大的贡献的，所以该词组应该翻译为“通过金融科技实现全球化融资”，增</w:t>
            </w:r>
            <w:commentRangeStart w:id="27"/>
            <w:r>
              <w:rPr>
                <w:rFonts w:asciiTheme="minorEastAsia" w:eastAsiaTheme="minorEastAsia" w:hAnsiTheme="minorEastAsia" w:cstheme="minorEastAsia" w:hint="eastAsia"/>
                <w:sz w:val="24"/>
              </w:rPr>
              <w:t>加介词“通过</w:t>
            </w:r>
            <w:commentRangeEnd w:id="27"/>
            <w:r w:rsidR="00110F3C">
              <w:rPr>
                <w:rStyle w:val="af"/>
              </w:rPr>
              <w:commentReference w:id="27"/>
            </w:r>
            <w:r>
              <w:rPr>
                <w:rFonts w:asciiTheme="minorEastAsia" w:eastAsiaTheme="minorEastAsia" w:hAnsiTheme="minorEastAsia" w:cstheme="minorEastAsia" w:hint="eastAsia"/>
                <w:sz w:val="24"/>
              </w:rPr>
              <w:t>”，使原来逐字的翻译有了新的意义。</w:t>
            </w:r>
          </w:p>
        </w:tc>
      </w:tr>
      <w:tr w:rsidR="00FA5099" w14:paraId="565C45B2" w14:textId="77777777">
        <w:trPr>
          <w:trHeight w:val="845"/>
        </w:trPr>
        <w:tc>
          <w:tcPr>
            <w:tcW w:w="8789" w:type="dxa"/>
            <w:gridSpan w:val="6"/>
          </w:tcPr>
          <w:p w14:paraId="0BF9A96A" w14:textId="77777777" w:rsidR="00FA5099" w:rsidRDefault="0002372B">
            <w:pPr>
              <w:spacing w:line="360" w:lineRule="auto"/>
              <w:rPr>
                <w:b/>
                <w:sz w:val="24"/>
              </w:rPr>
            </w:pPr>
            <w:commentRangeStart w:id="28"/>
            <w:r>
              <w:rPr>
                <w:b/>
                <w:sz w:val="24"/>
              </w:rPr>
              <w:lastRenderedPageBreak/>
              <w:t>Schedule of the translation report</w:t>
            </w:r>
            <w:commentRangeEnd w:id="28"/>
            <w:r>
              <w:rPr>
                <w:rStyle w:val="af"/>
              </w:rPr>
              <w:commentReference w:id="28"/>
            </w:r>
          </w:p>
          <w:p w14:paraId="053AC7AB" w14:textId="77777777" w:rsidR="00FA5099" w:rsidRDefault="0002372B">
            <w:pPr>
              <w:spacing w:line="360" w:lineRule="auto"/>
              <w:rPr>
                <w:bCs/>
                <w:sz w:val="24"/>
              </w:rPr>
            </w:pPr>
            <w:r>
              <w:rPr>
                <w:rFonts w:hint="eastAsia"/>
                <w:bCs/>
                <w:sz w:val="24"/>
              </w:rPr>
              <w:t>2019.01.01, to finish the first draft of Proposal</w:t>
            </w:r>
          </w:p>
          <w:p w14:paraId="3B0A960E" w14:textId="77777777" w:rsidR="00FA5099" w:rsidRDefault="0002372B">
            <w:pPr>
              <w:spacing w:line="360" w:lineRule="auto"/>
              <w:rPr>
                <w:bCs/>
                <w:sz w:val="24"/>
              </w:rPr>
            </w:pPr>
            <w:r>
              <w:rPr>
                <w:rFonts w:hint="eastAsia"/>
                <w:bCs/>
                <w:sz w:val="24"/>
              </w:rPr>
              <w:t>2019.01.07, to finish the second draft of Proposal</w:t>
            </w:r>
          </w:p>
          <w:p w14:paraId="202B7400" w14:textId="77777777" w:rsidR="00FA5099" w:rsidRDefault="0002372B">
            <w:pPr>
              <w:spacing w:line="360" w:lineRule="auto"/>
              <w:rPr>
                <w:bCs/>
                <w:sz w:val="24"/>
              </w:rPr>
            </w:pPr>
            <w:r>
              <w:rPr>
                <w:rFonts w:hint="eastAsia"/>
                <w:bCs/>
                <w:sz w:val="24"/>
              </w:rPr>
              <w:t>2019.01.12, to finalize the Proposal</w:t>
            </w:r>
          </w:p>
          <w:p w14:paraId="3E0DE078" w14:textId="77777777" w:rsidR="00FA5099" w:rsidRDefault="0002372B">
            <w:pPr>
              <w:spacing w:line="360" w:lineRule="auto"/>
              <w:rPr>
                <w:bCs/>
                <w:sz w:val="24"/>
              </w:rPr>
            </w:pPr>
            <w:r>
              <w:rPr>
                <w:rFonts w:hint="eastAsia"/>
                <w:bCs/>
                <w:sz w:val="24"/>
              </w:rPr>
              <w:t>2019.02.24, to finish the first draft of the report</w:t>
            </w:r>
          </w:p>
          <w:p w14:paraId="35692579" w14:textId="77777777" w:rsidR="00FA5099" w:rsidRDefault="0002372B">
            <w:pPr>
              <w:spacing w:line="360" w:lineRule="auto"/>
              <w:rPr>
                <w:bCs/>
                <w:sz w:val="24"/>
              </w:rPr>
            </w:pPr>
            <w:r>
              <w:rPr>
                <w:rFonts w:hint="eastAsia"/>
                <w:bCs/>
                <w:sz w:val="24"/>
              </w:rPr>
              <w:t>2019.03.24, to finish the se</w:t>
            </w:r>
            <w:r>
              <w:rPr>
                <w:rFonts w:hint="eastAsia"/>
                <w:bCs/>
                <w:sz w:val="24"/>
              </w:rPr>
              <w:t xml:space="preserve">cond draft of the report </w:t>
            </w:r>
          </w:p>
          <w:p w14:paraId="1DCF708B" w14:textId="77777777" w:rsidR="00FA5099" w:rsidRDefault="0002372B">
            <w:pPr>
              <w:spacing w:line="360" w:lineRule="auto"/>
              <w:rPr>
                <w:bCs/>
                <w:sz w:val="24"/>
              </w:rPr>
            </w:pPr>
            <w:r>
              <w:rPr>
                <w:rFonts w:hint="eastAsia"/>
                <w:bCs/>
                <w:sz w:val="24"/>
              </w:rPr>
              <w:t>2019.04.07, to finish the final draft</w:t>
            </w:r>
          </w:p>
          <w:p w14:paraId="3A1D5951" w14:textId="77777777" w:rsidR="00FA5099" w:rsidRDefault="00FA5099">
            <w:pPr>
              <w:spacing w:line="360" w:lineRule="auto"/>
              <w:rPr>
                <w:rFonts w:ascii="宋体" w:hAnsi="宋体"/>
                <w:b/>
                <w:sz w:val="24"/>
              </w:rPr>
            </w:pPr>
          </w:p>
          <w:p w14:paraId="12F84395" w14:textId="77777777" w:rsidR="00FA5099" w:rsidRDefault="00FA5099">
            <w:pPr>
              <w:spacing w:line="30" w:lineRule="atLeast"/>
              <w:rPr>
                <w:rFonts w:ascii="宋体" w:hAnsi="宋体"/>
                <w:b/>
                <w:sz w:val="24"/>
              </w:rPr>
            </w:pPr>
          </w:p>
          <w:p w14:paraId="594565B9" w14:textId="77777777" w:rsidR="00FA5099" w:rsidRDefault="00FA5099">
            <w:pPr>
              <w:spacing w:line="30" w:lineRule="atLeast"/>
              <w:rPr>
                <w:rFonts w:ascii="宋体" w:hAnsi="宋体"/>
                <w:b/>
                <w:sz w:val="24"/>
              </w:rPr>
            </w:pPr>
          </w:p>
        </w:tc>
      </w:tr>
      <w:tr w:rsidR="00FA5099" w14:paraId="41073D27" w14:textId="77777777">
        <w:trPr>
          <w:trHeight w:val="5089"/>
        </w:trPr>
        <w:tc>
          <w:tcPr>
            <w:tcW w:w="8789" w:type="dxa"/>
            <w:gridSpan w:val="6"/>
          </w:tcPr>
          <w:p w14:paraId="2CEA8F30" w14:textId="77777777" w:rsidR="00FA5099" w:rsidRDefault="0002372B">
            <w:pPr>
              <w:spacing w:line="360" w:lineRule="auto"/>
              <w:rPr>
                <w:b/>
                <w:sz w:val="24"/>
              </w:rPr>
            </w:pPr>
            <w:commentRangeStart w:id="29"/>
            <w:r>
              <w:rPr>
                <w:b/>
                <w:sz w:val="24"/>
              </w:rPr>
              <w:lastRenderedPageBreak/>
              <w:t>References</w:t>
            </w:r>
            <w:commentRangeEnd w:id="29"/>
            <w:r>
              <w:rPr>
                <w:rStyle w:val="af"/>
              </w:rPr>
              <w:commentReference w:id="29"/>
            </w:r>
          </w:p>
          <w:p w14:paraId="0996D44D" w14:textId="77777777" w:rsidR="00FA5099" w:rsidRDefault="0002372B">
            <w:pPr>
              <w:spacing w:line="360" w:lineRule="auto"/>
              <w:ind w:firstLineChars="200" w:firstLine="480"/>
              <w:rPr>
                <w:rFonts w:asciiTheme="minorEastAsia" w:eastAsiaTheme="minorEastAsia" w:hAnsiTheme="minorEastAsia" w:cs="Arial"/>
                <w:color w:val="000000" w:themeColor="text1"/>
                <w:sz w:val="24"/>
              </w:rPr>
            </w:pPr>
            <w:r>
              <w:rPr>
                <w:rFonts w:asciiTheme="minorEastAsia" w:eastAsiaTheme="minorEastAsia" w:hAnsiTheme="minorEastAsia" w:cs="Arial" w:hint="eastAsia"/>
                <w:color w:val="000000" w:themeColor="text1"/>
                <w:sz w:val="24"/>
              </w:rPr>
              <w:t>Jerry Joel.</w:t>
            </w:r>
            <w:r>
              <w:rPr>
                <w:rFonts w:asciiTheme="minorEastAsia" w:eastAsiaTheme="minorEastAsia" w:hAnsiTheme="minorEastAsia" w:cs="Arial" w:hint="eastAsia"/>
                <w:color w:val="000000" w:themeColor="text1"/>
                <w:sz w:val="24"/>
              </w:rPr>
              <w:t>英语构词的</w:t>
            </w:r>
            <w:proofErr w:type="gramStart"/>
            <w:r>
              <w:rPr>
                <w:rFonts w:asciiTheme="minorEastAsia" w:eastAsiaTheme="minorEastAsia" w:hAnsiTheme="minorEastAsia" w:cs="Arial" w:hint="eastAsia"/>
                <w:color w:val="000000" w:themeColor="text1"/>
                <w:sz w:val="24"/>
              </w:rPr>
              <w:t>转类法</w:t>
            </w:r>
            <w:proofErr w:type="gramEnd"/>
            <w:r>
              <w:rPr>
                <w:rFonts w:asciiTheme="minorEastAsia" w:eastAsiaTheme="minorEastAsia" w:hAnsiTheme="minorEastAsia" w:cs="Arial" w:hint="eastAsia"/>
                <w:color w:val="000000" w:themeColor="text1"/>
                <w:sz w:val="24"/>
              </w:rPr>
              <w:t>与英汉翻译词类转换法</w:t>
            </w:r>
            <w:r>
              <w:rPr>
                <w:rFonts w:asciiTheme="minorEastAsia" w:eastAsiaTheme="minorEastAsia" w:hAnsiTheme="minorEastAsia" w:cs="Arial" w:hint="eastAsia"/>
                <w:color w:val="000000" w:themeColor="text1"/>
                <w:sz w:val="24"/>
              </w:rPr>
              <w:t>[D].</w:t>
            </w:r>
            <w:r>
              <w:rPr>
                <w:rFonts w:asciiTheme="minorEastAsia" w:eastAsiaTheme="minorEastAsia" w:hAnsiTheme="minorEastAsia" w:cs="Arial" w:hint="eastAsia"/>
                <w:color w:val="000000" w:themeColor="text1"/>
                <w:sz w:val="24"/>
              </w:rPr>
              <w:t>温州</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温州大学教学部，</w:t>
            </w:r>
            <w:r>
              <w:rPr>
                <w:rFonts w:asciiTheme="minorEastAsia" w:eastAsiaTheme="minorEastAsia" w:hAnsiTheme="minorEastAsia" w:cs="Arial" w:hint="eastAsia"/>
                <w:color w:val="000000" w:themeColor="text1"/>
                <w:sz w:val="24"/>
              </w:rPr>
              <w:t>2007:1-5.</w:t>
            </w:r>
          </w:p>
          <w:p w14:paraId="7A5B329C" w14:textId="77777777" w:rsidR="00FA5099" w:rsidRDefault="0002372B">
            <w:pPr>
              <w:spacing w:line="360" w:lineRule="auto"/>
              <w:ind w:firstLineChars="200" w:firstLine="480"/>
              <w:rPr>
                <w:rFonts w:asciiTheme="minorEastAsia" w:eastAsiaTheme="minorEastAsia" w:hAnsiTheme="minorEastAsia" w:cs="Arial"/>
                <w:color w:val="000000" w:themeColor="text1"/>
                <w:sz w:val="24"/>
              </w:rPr>
            </w:pPr>
            <w:r>
              <w:rPr>
                <w:rFonts w:asciiTheme="minorEastAsia" w:eastAsiaTheme="minorEastAsia" w:hAnsiTheme="minorEastAsia" w:cs="Arial" w:hint="eastAsia"/>
                <w:color w:val="000000" w:themeColor="text1"/>
                <w:sz w:val="24"/>
              </w:rPr>
              <w:t>张玲玲</w:t>
            </w:r>
            <w:r>
              <w:rPr>
                <w:rFonts w:asciiTheme="minorEastAsia" w:eastAsiaTheme="minorEastAsia" w:hAnsiTheme="minorEastAsia" w:cs="Arial" w:hint="eastAsia"/>
                <w:color w:val="000000" w:themeColor="text1"/>
                <w:sz w:val="24"/>
              </w:rPr>
              <w:t>.The Founder</w:t>
            </w:r>
            <w:proofErr w:type="gramStart"/>
            <w:r>
              <w:rPr>
                <w:rFonts w:asciiTheme="minorEastAsia" w:eastAsiaTheme="minorEastAsia" w:hAnsiTheme="minorEastAsia" w:cs="Arial" w:hint="eastAsia"/>
                <w:color w:val="000000" w:themeColor="text1"/>
                <w:sz w:val="24"/>
              </w:rPr>
              <w:t>’</w:t>
            </w:r>
            <w:proofErr w:type="gramEnd"/>
            <w:r>
              <w:rPr>
                <w:rFonts w:asciiTheme="minorEastAsia" w:eastAsiaTheme="minorEastAsia" w:hAnsiTheme="minorEastAsia" w:cs="Arial" w:hint="eastAsia"/>
                <w:color w:val="000000" w:themeColor="text1"/>
                <w:sz w:val="24"/>
              </w:rPr>
              <w:t>s Mentality</w:t>
            </w:r>
            <w:r>
              <w:rPr>
                <w:rFonts w:asciiTheme="minorEastAsia" w:eastAsiaTheme="minorEastAsia" w:hAnsiTheme="minorEastAsia" w:cs="Arial" w:hint="eastAsia"/>
                <w:color w:val="000000" w:themeColor="text1"/>
                <w:sz w:val="24"/>
              </w:rPr>
              <w:t>（节选）中的增词法策略汉译实践报告</w:t>
            </w:r>
            <w:r>
              <w:rPr>
                <w:rFonts w:asciiTheme="minorEastAsia" w:eastAsiaTheme="minorEastAsia" w:hAnsiTheme="minorEastAsia" w:cs="Arial" w:hint="eastAsia"/>
                <w:color w:val="000000" w:themeColor="text1"/>
                <w:sz w:val="24"/>
              </w:rPr>
              <w:t>[D].</w:t>
            </w:r>
            <w:r>
              <w:rPr>
                <w:rFonts w:asciiTheme="minorEastAsia" w:eastAsiaTheme="minorEastAsia" w:hAnsiTheme="minorEastAsia" w:cs="Arial" w:hint="eastAsia"/>
                <w:color w:val="000000" w:themeColor="text1"/>
                <w:sz w:val="24"/>
              </w:rPr>
              <w:t>山西</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山西师范大学</w:t>
            </w:r>
            <w:r>
              <w:rPr>
                <w:rFonts w:asciiTheme="minorEastAsia" w:eastAsiaTheme="minorEastAsia" w:hAnsiTheme="minorEastAsia" w:cs="Arial" w:hint="eastAsia"/>
                <w:color w:val="000000" w:themeColor="text1"/>
                <w:sz w:val="24"/>
              </w:rPr>
              <w:t>,2017:6-9.</w:t>
            </w:r>
          </w:p>
          <w:p w14:paraId="17B1840F" w14:textId="77777777" w:rsidR="00FA5099" w:rsidRDefault="0002372B">
            <w:pPr>
              <w:pStyle w:val="af0"/>
              <w:spacing w:line="360" w:lineRule="auto"/>
              <w:ind w:firstLineChars="0" w:firstLine="480"/>
              <w:rPr>
                <w:rFonts w:asciiTheme="minorEastAsia" w:eastAsiaTheme="minorEastAsia" w:hAnsiTheme="minorEastAsia" w:cs="Arial"/>
                <w:color w:val="000000" w:themeColor="text1"/>
                <w:sz w:val="24"/>
              </w:rPr>
            </w:pPr>
            <w:r>
              <w:rPr>
                <w:rFonts w:asciiTheme="minorEastAsia" w:eastAsiaTheme="minorEastAsia" w:hAnsiTheme="minorEastAsia" w:cs="Arial" w:hint="eastAsia"/>
                <w:color w:val="000000" w:themeColor="text1"/>
                <w:sz w:val="24"/>
              </w:rPr>
              <w:t>李新颜</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中西文化差异下英语翻译教学的策略分析</w:t>
            </w:r>
            <w:r>
              <w:rPr>
                <w:rFonts w:asciiTheme="minorEastAsia" w:eastAsiaTheme="minorEastAsia" w:hAnsiTheme="minorEastAsia" w:cs="Arial" w:hint="eastAsia"/>
                <w:color w:val="000000" w:themeColor="text1"/>
                <w:sz w:val="24"/>
              </w:rPr>
              <w:t>[J].</w:t>
            </w:r>
            <w:r>
              <w:rPr>
                <w:rFonts w:asciiTheme="minorEastAsia" w:eastAsiaTheme="minorEastAsia" w:hAnsiTheme="minorEastAsia" w:cs="Arial" w:hint="eastAsia"/>
                <w:color w:val="000000" w:themeColor="text1"/>
                <w:sz w:val="24"/>
              </w:rPr>
              <w:t>福建茶叶，</w:t>
            </w:r>
            <w:r>
              <w:rPr>
                <w:rFonts w:asciiTheme="minorEastAsia" w:eastAsiaTheme="minorEastAsia" w:hAnsiTheme="minorEastAsia" w:cs="Arial" w:hint="eastAsia"/>
                <w:color w:val="000000" w:themeColor="text1"/>
                <w:sz w:val="24"/>
              </w:rPr>
              <w:t>2018,</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12</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:332.</w:t>
            </w:r>
          </w:p>
          <w:p w14:paraId="1023F0D2" w14:textId="77777777" w:rsidR="00FA5099" w:rsidRDefault="0002372B">
            <w:pPr>
              <w:pStyle w:val="af0"/>
              <w:spacing w:line="360" w:lineRule="auto"/>
              <w:ind w:firstLine="480"/>
              <w:rPr>
                <w:rFonts w:asciiTheme="minorEastAsia" w:eastAsiaTheme="minorEastAsia" w:hAnsiTheme="minorEastAsia" w:cs="Arial"/>
                <w:color w:val="000000" w:themeColor="text1"/>
                <w:sz w:val="24"/>
              </w:rPr>
            </w:pPr>
            <w:proofErr w:type="gramStart"/>
            <w:r>
              <w:rPr>
                <w:rFonts w:asciiTheme="minorEastAsia" w:eastAsiaTheme="minorEastAsia" w:hAnsiTheme="minorEastAsia" w:cs="Arial" w:hint="eastAsia"/>
                <w:color w:val="000000" w:themeColor="text1"/>
                <w:sz w:val="24"/>
              </w:rPr>
              <w:t>张帅</w:t>
            </w:r>
            <w:proofErr w:type="gramEnd"/>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英汉科技翻译中语篇连贯不当与规避策略</w:t>
            </w:r>
            <w:r>
              <w:rPr>
                <w:rFonts w:asciiTheme="minorEastAsia" w:eastAsiaTheme="minorEastAsia" w:hAnsiTheme="minorEastAsia" w:cs="Arial" w:hint="eastAsia"/>
                <w:color w:val="000000" w:themeColor="text1"/>
                <w:sz w:val="24"/>
              </w:rPr>
              <w:t>[J].</w:t>
            </w:r>
            <w:r>
              <w:rPr>
                <w:rFonts w:asciiTheme="minorEastAsia" w:eastAsiaTheme="minorEastAsia" w:hAnsiTheme="minorEastAsia" w:cs="Arial" w:hint="eastAsia"/>
                <w:color w:val="000000" w:themeColor="text1"/>
                <w:sz w:val="24"/>
              </w:rPr>
              <w:t>海外英语，</w:t>
            </w:r>
            <w:r>
              <w:rPr>
                <w:rFonts w:asciiTheme="minorEastAsia" w:eastAsiaTheme="minorEastAsia" w:hAnsiTheme="minorEastAsia" w:cs="Arial" w:hint="eastAsia"/>
                <w:color w:val="000000" w:themeColor="text1"/>
                <w:sz w:val="24"/>
              </w:rPr>
              <w:t>2018,</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17</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:23.</w:t>
            </w:r>
          </w:p>
          <w:p w14:paraId="4DDA52B3" w14:textId="77777777" w:rsidR="00FA5099" w:rsidRDefault="0002372B">
            <w:pPr>
              <w:pStyle w:val="af0"/>
              <w:spacing w:line="360" w:lineRule="auto"/>
              <w:ind w:firstLine="480"/>
              <w:rPr>
                <w:rFonts w:asciiTheme="minorEastAsia" w:eastAsiaTheme="minorEastAsia" w:hAnsiTheme="minorEastAsia" w:cs="Arial"/>
                <w:color w:val="000000" w:themeColor="text1"/>
                <w:sz w:val="24"/>
              </w:rPr>
            </w:pPr>
            <w:r>
              <w:rPr>
                <w:rFonts w:asciiTheme="minorEastAsia" w:eastAsiaTheme="minorEastAsia" w:hAnsiTheme="minorEastAsia" w:cs="Arial" w:hint="eastAsia"/>
                <w:color w:val="000000" w:themeColor="text1"/>
                <w:sz w:val="24"/>
              </w:rPr>
              <w:t>李晗</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英汉科技术语对比分析与翻译</w:t>
            </w:r>
            <w:r>
              <w:rPr>
                <w:rFonts w:asciiTheme="minorEastAsia" w:eastAsiaTheme="minorEastAsia" w:hAnsiTheme="minorEastAsia" w:cs="Arial" w:hint="eastAsia"/>
                <w:color w:val="000000" w:themeColor="text1"/>
                <w:sz w:val="24"/>
              </w:rPr>
              <w:t>[J].</w:t>
            </w:r>
            <w:r>
              <w:rPr>
                <w:rFonts w:asciiTheme="minorEastAsia" w:eastAsiaTheme="minorEastAsia" w:hAnsiTheme="minorEastAsia" w:cs="Arial" w:hint="eastAsia"/>
                <w:color w:val="000000" w:themeColor="text1"/>
                <w:sz w:val="24"/>
              </w:rPr>
              <w:t>中国科技术语，</w:t>
            </w:r>
            <w:r>
              <w:rPr>
                <w:rFonts w:asciiTheme="minorEastAsia" w:eastAsiaTheme="minorEastAsia" w:hAnsiTheme="minorEastAsia" w:cs="Arial" w:hint="eastAsia"/>
                <w:color w:val="000000" w:themeColor="text1"/>
                <w:sz w:val="24"/>
              </w:rPr>
              <w:t>2018,</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03</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:22-26.</w:t>
            </w:r>
          </w:p>
          <w:p w14:paraId="4BA36F86" w14:textId="77777777" w:rsidR="00FA5099" w:rsidRDefault="0002372B">
            <w:pPr>
              <w:pStyle w:val="af0"/>
              <w:spacing w:line="360" w:lineRule="auto"/>
              <w:ind w:firstLine="480"/>
              <w:rPr>
                <w:rFonts w:asciiTheme="minorEastAsia" w:eastAsiaTheme="minorEastAsia" w:hAnsiTheme="minorEastAsia" w:cs="Arial"/>
                <w:color w:val="000000" w:themeColor="text1"/>
                <w:sz w:val="24"/>
              </w:rPr>
            </w:pPr>
            <w:r>
              <w:rPr>
                <w:rFonts w:asciiTheme="minorEastAsia" w:eastAsiaTheme="minorEastAsia" w:hAnsiTheme="minorEastAsia" w:cs="Arial" w:hint="eastAsia"/>
                <w:color w:val="000000" w:themeColor="text1"/>
                <w:sz w:val="24"/>
              </w:rPr>
              <w:t>贺筠</w:t>
            </w:r>
            <w:r>
              <w:rPr>
                <w:rFonts w:asciiTheme="minorEastAsia" w:eastAsiaTheme="minorEastAsia" w:hAnsiTheme="minorEastAsia" w:cs="Arial" w:hint="eastAsia"/>
                <w:color w:val="000000" w:themeColor="text1"/>
                <w:sz w:val="24"/>
              </w:rPr>
              <w:t>.</w:t>
            </w:r>
            <w:proofErr w:type="gramStart"/>
            <w:r>
              <w:rPr>
                <w:rFonts w:asciiTheme="minorEastAsia" w:eastAsiaTheme="minorEastAsia" w:hAnsiTheme="minorEastAsia" w:cs="Arial" w:hint="eastAsia"/>
                <w:color w:val="000000" w:themeColor="text1"/>
                <w:sz w:val="24"/>
              </w:rPr>
              <w:t>论金融</w:t>
            </w:r>
            <w:proofErr w:type="gramEnd"/>
            <w:r>
              <w:rPr>
                <w:rFonts w:asciiTheme="minorEastAsia" w:eastAsiaTheme="minorEastAsia" w:hAnsiTheme="minorEastAsia" w:cs="Arial" w:hint="eastAsia"/>
                <w:color w:val="000000" w:themeColor="text1"/>
                <w:sz w:val="24"/>
              </w:rPr>
              <w:t>文献的特点与翻译</w:t>
            </w:r>
            <w:r>
              <w:rPr>
                <w:rFonts w:asciiTheme="minorEastAsia" w:eastAsiaTheme="minorEastAsia" w:hAnsiTheme="minorEastAsia" w:cs="Arial" w:hint="eastAsia"/>
                <w:color w:val="000000" w:themeColor="text1"/>
                <w:sz w:val="24"/>
              </w:rPr>
              <w:t>[J].</w:t>
            </w:r>
            <w:r>
              <w:rPr>
                <w:rFonts w:asciiTheme="minorEastAsia" w:eastAsiaTheme="minorEastAsia" w:hAnsiTheme="minorEastAsia" w:cs="Arial" w:hint="eastAsia"/>
                <w:color w:val="000000" w:themeColor="text1"/>
                <w:sz w:val="24"/>
              </w:rPr>
              <w:t>时代文学</w:t>
            </w:r>
            <w:r>
              <w:rPr>
                <w:rFonts w:asciiTheme="minorEastAsia" w:eastAsiaTheme="minorEastAsia" w:hAnsiTheme="minorEastAsia" w:cs="Arial" w:hint="eastAsia"/>
                <w:color w:val="000000" w:themeColor="text1"/>
                <w:sz w:val="24"/>
              </w:rPr>
              <w:t>, 2018,(07):11-12.</w:t>
            </w:r>
          </w:p>
          <w:p w14:paraId="57FA40FE" w14:textId="77777777" w:rsidR="00FA5099" w:rsidRDefault="0002372B">
            <w:pPr>
              <w:pStyle w:val="af0"/>
              <w:spacing w:line="360" w:lineRule="auto"/>
              <w:ind w:firstLine="480"/>
              <w:rPr>
                <w:rFonts w:asciiTheme="minorEastAsia" w:eastAsiaTheme="minorEastAsia" w:hAnsiTheme="minorEastAsia" w:cs="Arial"/>
                <w:color w:val="000000" w:themeColor="text1"/>
                <w:sz w:val="24"/>
              </w:rPr>
            </w:pPr>
            <w:r>
              <w:rPr>
                <w:rFonts w:asciiTheme="minorEastAsia" w:eastAsiaTheme="minorEastAsia" w:hAnsiTheme="minorEastAsia" w:cs="Arial" w:hint="eastAsia"/>
                <w:color w:val="000000" w:themeColor="text1"/>
                <w:sz w:val="24"/>
              </w:rPr>
              <w:t>朱海鹏</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金融英语翻译中关联原则及翻译策略分析</w:t>
            </w:r>
            <w:r>
              <w:rPr>
                <w:rFonts w:asciiTheme="minorEastAsia" w:eastAsiaTheme="minorEastAsia" w:hAnsiTheme="minorEastAsia" w:cs="Arial" w:hint="eastAsia"/>
                <w:color w:val="000000" w:themeColor="text1"/>
                <w:sz w:val="24"/>
              </w:rPr>
              <w:t>[J].</w:t>
            </w:r>
            <w:r>
              <w:rPr>
                <w:rFonts w:asciiTheme="minorEastAsia" w:eastAsiaTheme="minorEastAsia" w:hAnsiTheme="minorEastAsia" w:cs="Arial" w:hint="eastAsia"/>
                <w:color w:val="000000" w:themeColor="text1"/>
                <w:sz w:val="24"/>
              </w:rPr>
              <w:t>黑龙江教育学院学报</w:t>
            </w:r>
            <w:r>
              <w:rPr>
                <w:rFonts w:asciiTheme="minorEastAsia" w:eastAsiaTheme="minorEastAsia" w:hAnsiTheme="minorEastAsia" w:cs="Arial" w:hint="eastAsia"/>
                <w:color w:val="000000" w:themeColor="text1"/>
                <w:sz w:val="24"/>
              </w:rPr>
              <w:t>,2018,(08):130-132.</w:t>
            </w:r>
          </w:p>
          <w:p w14:paraId="369C3DE5" w14:textId="77777777" w:rsidR="00FA5099" w:rsidRDefault="0002372B">
            <w:pPr>
              <w:pStyle w:val="af0"/>
              <w:spacing w:line="360" w:lineRule="auto"/>
              <w:ind w:firstLine="480"/>
              <w:rPr>
                <w:rFonts w:asciiTheme="minorEastAsia" w:eastAsiaTheme="minorEastAsia" w:hAnsiTheme="minorEastAsia" w:cs="Arial"/>
                <w:color w:val="000000" w:themeColor="text1"/>
                <w:sz w:val="24"/>
              </w:rPr>
            </w:pPr>
            <w:proofErr w:type="gramStart"/>
            <w:r>
              <w:rPr>
                <w:rFonts w:asciiTheme="minorEastAsia" w:eastAsiaTheme="minorEastAsia" w:hAnsiTheme="minorEastAsia" w:cs="Arial" w:hint="eastAsia"/>
                <w:color w:val="000000" w:themeColor="text1"/>
                <w:sz w:val="24"/>
              </w:rPr>
              <w:t>程国红</w:t>
            </w:r>
            <w:proofErr w:type="gramEnd"/>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金融英语词语特征及翻译探究</w:t>
            </w:r>
            <w:r>
              <w:rPr>
                <w:rFonts w:asciiTheme="minorEastAsia" w:eastAsiaTheme="minorEastAsia" w:hAnsiTheme="minorEastAsia" w:cs="Arial" w:hint="eastAsia"/>
                <w:color w:val="000000" w:themeColor="text1"/>
                <w:sz w:val="24"/>
              </w:rPr>
              <w:t>[J].</w:t>
            </w:r>
            <w:r>
              <w:rPr>
                <w:rFonts w:asciiTheme="minorEastAsia" w:eastAsiaTheme="minorEastAsia" w:hAnsiTheme="minorEastAsia" w:cs="Arial" w:hint="eastAsia"/>
                <w:color w:val="000000" w:themeColor="text1"/>
                <w:sz w:val="24"/>
              </w:rPr>
              <w:t>经贸实践</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2018,(14):339-340.</w:t>
            </w:r>
          </w:p>
          <w:p w14:paraId="22FF4A11" w14:textId="77777777" w:rsidR="00FA5099" w:rsidRDefault="0002372B">
            <w:pPr>
              <w:pStyle w:val="af0"/>
              <w:spacing w:line="360" w:lineRule="auto"/>
              <w:ind w:firstLine="480"/>
              <w:rPr>
                <w:rFonts w:asciiTheme="minorEastAsia" w:eastAsiaTheme="minorEastAsia" w:hAnsiTheme="minorEastAsia" w:cs="Arial"/>
                <w:color w:val="000000" w:themeColor="text1"/>
                <w:sz w:val="24"/>
              </w:rPr>
            </w:pPr>
            <w:r>
              <w:rPr>
                <w:rFonts w:asciiTheme="minorEastAsia" w:eastAsiaTheme="minorEastAsia" w:hAnsiTheme="minorEastAsia" w:cs="Arial" w:hint="eastAsia"/>
                <w:color w:val="000000" w:themeColor="text1"/>
                <w:sz w:val="24"/>
              </w:rPr>
              <w:t>杨璐</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翻译目的论指导下的金融英语翻译报告</w:t>
            </w:r>
            <w:r>
              <w:rPr>
                <w:rFonts w:asciiTheme="minorEastAsia" w:eastAsiaTheme="minorEastAsia" w:hAnsiTheme="minorEastAsia" w:cs="Arial" w:hint="eastAsia"/>
                <w:color w:val="000000" w:themeColor="text1"/>
                <w:sz w:val="24"/>
              </w:rPr>
              <w:t>[D].</w:t>
            </w:r>
            <w:r>
              <w:rPr>
                <w:rFonts w:asciiTheme="minorEastAsia" w:eastAsiaTheme="minorEastAsia" w:hAnsiTheme="minorEastAsia" w:cs="Arial" w:hint="eastAsia"/>
                <w:color w:val="000000" w:themeColor="text1"/>
                <w:sz w:val="24"/>
              </w:rPr>
              <w:t>山西</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太原理工大学</w:t>
            </w:r>
            <w:r>
              <w:rPr>
                <w:rFonts w:asciiTheme="minorEastAsia" w:eastAsiaTheme="minorEastAsia" w:hAnsiTheme="minorEastAsia" w:cs="Arial" w:hint="eastAsia"/>
                <w:color w:val="000000" w:themeColor="text1"/>
                <w:sz w:val="24"/>
              </w:rPr>
              <w:t>,2018:6-9.</w:t>
            </w:r>
          </w:p>
          <w:p w14:paraId="36C939C8" w14:textId="77777777" w:rsidR="00FA5099" w:rsidRDefault="0002372B">
            <w:pPr>
              <w:pStyle w:val="af0"/>
              <w:spacing w:line="360" w:lineRule="auto"/>
              <w:ind w:firstLine="480"/>
              <w:rPr>
                <w:rFonts w:asciiTheme="minorEastAsia" w:eastAsiaTheme="minorEastAsia" w:hAnsiTheme="minorEastAsia" w:cs="Arial"/>
                <w:color w:val="000000" w:themeColor="text1"/>
                <w:sz w:val="24"/>
              </w:rPr>
            </w:pPr>
            <w:r>
              <w:rPr>
                <w:rFonts w:asciiTheme="minorEastAsia" w:eastAsiaTheme="minorEastAsia" w:hAnsiTheme="minorEastAsia" w:cs="Arial" w:hint="eastAsia"/>
                <w:color w:val="000000" w:themeColor="text1"/>
                <w:sz w:val="24"/>
              </w:rPr>
              <w:t>岳鑫利</w:t>
            </w:r>
            <w:r>
              <w:rPr>
                <w:rFonts w:asciiTheme="minorEastAsia" w:eastAsiaTheme="minorEastAsia" w:hAnsiTheme="minorEastAsia" w:cs="Arial" w:hint="eastAsia"/>
                <w:color w:val="000000" w:themeColor="text1"/>
                <w:sz w:val="24"/>
              </w:rPr>
              <w:t>.</w:t>
            </w:r>
            <w:r>
              <w:rPr>
                <w:rFonts w:asciiTheme="minorEastAsia" w:eastAsiaTheme="minorEastAsia" w:hAnsiTheme="minorEastAsia" w:cs="Arial" w:hint="eastAsia"/>
                <w:color w:val="000000" w:themeColor="text1"/>
                <w:sz w:val="24"/>
              </w:rPr>
              <w:t>英汉互译中的文化差异及互译对策分析</w:t>
            </w:r>
            <w:r>
              <w:rPr>
                <w:rFonts w:asciiTheme="minorEastAsia" w:eastAsiaTheme="minorEastAsia" w:hAnsiTheme="minorEastAsia" w:cs="Arial" w:hint="eastAsia"/>
                <w:color w:val="000000" w:themeColor="text1"/>
                <w:sz w:val="24"/>
              </w:rPr>
              <w:t>[J].</w:t>
            </w:r>
            <w:r>
              <w:rPr>
                <w:rFonts w:asciiTheme="minorEastAsia" w:eastAsiaTheme="minorEastAsia" w:hAnsiTheme="minorEastAsia" w:cs="Arial" w:hint="eastAsia"/>
                <w:color w:val="000000" w:themeColor="text1"/>
                <w:sz w:val="24"/>
              </w:rPr>
              <w:t>佳木斯职业学院学报</w:t>
            </w:r>
            <w:r>
              <w:rPr>
                <w:rFonts w:asciiTheme="minorEastAsia" w:eastAsiaTheme="minorEastAsia" w:hAnsiTheme="minorEastAsia" w:cs="Arial" w:hint="eastAsia"/>
                <w:color w:val="000000" w:themeColor="text1"/>
                <w:sz w:val="24"/>
              </w:rPr>
              <w:t>,2018,(10):34-35.</w:t>
            </w:r>
          </w:p>
          <w:p w14:paraId="60BA6BB2" w14:textId="77777777" w:rsidR="00FA5099" w:rsidRDefault="0002372B">
            <w:pPr>
              <w:pStyle w:val="af0"/>
              <w:spacing w:line="360" w:lineRule="auto"/>
              <w:rPr>
                <w:rFonts w:ascii="Arial" w:hAnsi="Arial" w:cs="Arial"/>
                <w:color w:val="000000"/>
                <w:szCs w:val="21"/>
              </w:rPr>
            </w:pPr>
            <w:r>
              <w:rPr>
                <w:rFonts w:ascii="Arial" w:hAnsi="Arial" w:cs="Arial"/>
                <w:color w:val="000000"/>
                <w:szCs w:val="21"/>
              </w:rPr>
              <w:t>Xuedong</w:t>
            </w:r>
            <w:r>
              <w:rPr>
                <w:rFonts w:ascii="Arial" w:hAnsi="Arial" w:cs="Arial" w:hint="eastAsia"/>
                <w:color w:val="000000"/>
                <w:szCs w:val="21"/>
              </w:rPr>
              <w:t xml:space="preserve">, </w:t>
            </w:r>
            <w:hyperlink r:id="rId9" w:tgtFrame="http://kns.cnki.net/kcms/detail/frame/kcmstarget" w:history="1">
              <w:r>
                <w:rPr>
                  <w:rStyle w:val="ae"/>
                  <w:rFonts w:ascii="Arial" w:hAnsi="Arial" w:cs="Arial"/>
                  <w:color w:val="053597"/>
                  <w:szCs w:val="21"/>
                </w:rPr>
                <w:t>Cultural Approach to English-Chinese Metaphor Translation</w:t>
              </w:r>
            </w:hyperlink>
            <w:r>
              <w:rPr>
                <w:rFonts w:ascii="Arial" w:hAnsi="Arial" w:cs="Arial"/>
                <w:color w:val="000000"/>
                <w:szCs w:val="21"/>
              </w:rPr>
              <w:t>[J]</w:t>
            </w:r>
            <w:r>
              <w:rPr>
                <w:rFonts w:ascii="Arial" w:hAnsi="Arial" w:cs="Arial" w:hint="eastAsia"/>
                <w:color w:val="000000"/>
                <w:szCs w:val="21"/>
              </w:rPr>
              <w:t xml:space="preserve">. </w:t>
            </w:r>
            <w:r>
              <w:rPr>
                <w:rFonts w:ascii="Arial" w:hAnsi="Arial" w:cs="Arial"/>
                <w:color w:val="000000"/>
                <w:szCs w:val="21"/>
              </w:rPr>
              <w:t xml:space="preserve">Higher Education of Social </w:t>
            </w:r>
            <w:proofErr w:type="gramStart"/>
            <w:r>
              <w:rPr>
                <w:rFonts w:ascii="Arial" w:hAnsi="Arial" w:cs="Arial"/>
                <w:color w:val="000000"/>
                <w:szCs w:val="21"/>
              </w:rPr>
              <w:t xml:space="preserve">Science </w:t>
            </w:r>
            <w:r>
              <w:rPr>
                <w:rFonts w:ascii="Arial" w:hAnsi="Arial" w:cs="Arial" w:hint="eastAsia"/>
                <w:color w:val="000000"/>
                <w:szCs w:val="21"/>
              </w:rPr>
              <w:t>,</w:t>
            </w:r>
            <w:proofErr w:type="gramEnd"/>
            <w:r>
              <w:rPr>
                <w:rFonts w:ascii="Arial" w:hAnsi="Arial" w:cs="Arial"/>
                <w:color w:val="000000"/>
                <w:szCs w:val="21"/>
              </w:rPr>
              <w:t xml:space="preserve"> 2014 (3)</w:t>
            </w:r>
            <w:r>
              <w:rPr>
                <w:rFonts w:ascii="Arial" w:hAnsi="Arial" w:cs="Arial" w:hint="eastAsia"/>
                <w:color w:val="000000"/>
                <w:szCs w:val="21"/>
              </w:rPr>
              <w:t>: 12-13</w:t>
            </w:r>
          </w:p>
          <w:p w14:paraId="6AC274C9" w14:textId="77777777" w:rsidR="00FA5099" w:rsidRDefault="00FA5099">
            <w:pPr>
              <w:spacing w:line="360" w:lineRule="auto"/>
              <w:ind w:left="360" w:hangingChars="150" w:hanging="360"/>
              <w:rPr>
                <w:rFonts w:ascii="宋体" w:hAnsi="宋体"/>
                <w:sz w:val="24"/>
              </w:rPr>
            </w:pPr>
          </w:p>
        </w:tc>
      </w:tr>
      <w:tr w:rsidR="00FA5099" w14:paraId="04C06DA7" w14:textId="77777777">
        <w:trPr>
          <w:trHeight w:val="2799"/>
        </w:trPr>
        <w:tc>
          <w:tcPr>
            <w:tcW w:w="8789" w:type="dxa"/>
            <w:gridSpan w:val="6"/>
          </w:tcPr>
          <w:p w14:paraId="4DC1DDDB" w14:textId="77777777" w:rsidR="00FA5099" w:rsidRDefault="0002372B">
            <w:pPr>
              <w:spacing w:line="336" w:lineRule="auto"/>
              <w:rPr>
                <w:rFonts w:ascii="宋体" w:hAnsi="宋体"/>
                <w:b/>
                <w:sz w:val="24"/>
              </w:rPr>
            </w:pPr>
            <w:commentRangeStart w:id="30"/>
            <w:r>
              <w:rPr>
                <w:rFonts w:ascii="宋体" w:hAnsi="宋体"/>
                <w:b/>
                <w:sz w:val="24"/>
              </w:rPr>
              <w:t>指导教师意见：</w:t>
            </w:r>
            <w:commentRangeEnd w:id="30"/>
            <w:r>
              <w:rPr>
                <w:rStyle w:val="af"/>
              </w:rPr>
              <w:commentReference w:id="30"/>
            </w:r>
          </w:p>
          <w:p w14:paraId="50ABB34A" w14:textId="77777777" w:rsidR="00FA5099" w:rsidRDefault="0002372B">
            <w:pPr>
              <w:spacing w:line="336" w:lineRule="auto"/>
              <w:ind w:firstLineChars="200" w:firstLine="480"/>
              <w:rPr>
                <w:rFonts w:ascii="宋体" w:hAnsi="宋体"/>
                <w:sz w:val="24"/>
              </w:rPr>
            </w:pPr>
            <w:r>
              <w:rPr>
                <w:rFonts w:ascii="宋体" w:hAnsi="宋体"/>
                <w:sz w:val="24"/>
              </w:rPr>
              <w:t xml:space="preserve">                             </w:t>
            </w:r>
          </w:p>
          <w:p w14:paraId="6609FA58" w14:textId="77777777" w:rsidR="00FA5099" w:rsidRDefault="00FA5099">
            <w:pPr>
              <w:spacing w:line="336" w:lineRule="auto"/>
              <w:jc w:val="center"/>
              <w:rPr>
                <w:rFonts w:ascii="宋体" w:hAnsi="宋体"/>
                <w:sz w:val="24"/>
              </w:rPr>
            </w:pPr>
          </w:p>
          <w:p w14:paraId="27D5E15B" w14:textId="77777777" w:rsidR="00FA5099" w:rsidRDefault="0002372B">
            <w:pPr>
              <w:spacing w:line="336" w:lineRule="auto"/>
              <w:jc w:val="center"/>
              <w:rPr>
                <w:rFonts w:ascii="宋体" w:hAnsi="宋体"/>
                <w:sz w:val="24"/>
              </w:rPr>
            </w:pPr>
            <w:r>
              <w:rPr>
                <w:rFonts w:ascii="宋体" w:hAnsi="宋体"/>
                <w:sz w:val="24"/>
              </w:rPr>
              <w:t xml:space="preserve">                                          </w:t>
            </w:r>
          </w:p>
          <w:p w14:paraId="53331C4D" w14:textId="77777777" w:rsidR="00FA5099" w:rsidRDefault="0002372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AD1914F" w14:textId="77777777" w:rsidR="00FA5099" w:rsidRDefault="0002372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A5099" w14:paraId="79E92A80" w14:textId="77777777">
        <w:trPr>
          <w:trHeight w:val="2325"/>
        </w:trPr>
        <w:tc>
          <w:tcPr>
            <w:tcW w:w="8789" w:type="dxa"/>
            <w:gridSpan w:val="6"/>
          </w:tcPr>
          <w:p w14:paraId="653B4D26" w14:textId="77777777" w:rsidR="00FA5099" w:rsidRDefault="0002372B">
            <w:pPr>
              <w:spacing w:line="336" w:lineRule="auto"/>
              <w:rPr>
                <w:rFonts w:ascii="宋体" w:hAnsi="宋体"/>
                <w:b/>
                <w:sz w:val="24"/>
              </w:rPr>
            </w:pPr>
            <w:commentRangeStart w:id="31"/>
            <w:r>
              <w:rPr>
                <w:rFonts w:ascii="宋体" w:hAnsi="宋体"/>
                <w:b/>
                <w:sz w:val="24"/>
              </w:rPr>
              <w:t>教学单位意见：</w:t>
            </w:r>
            <w:commentRangeEnd w:id="31"/>
            <w:r>
              <w:rPr>
                <w:rStyle w:val="af"/>
              </w:rPr>
              <w:commentReference w:id="31"/>
            </w:r>
          </w:p>
          <w:p w14:paraId="69650EAB" w14:textId="77777777" w:rsidR="00FA5099" w:rsidRDefault="00FA5099">
            <w:pPr>
              <w:spacing w:line="336" w:lineRule="auto"/>
              <w:ind w:firstLineChars="200" w:firstLine="480"/>
              <w:rPr>
                <w:rFonts w:ascii="宋体" w:hAnsi="宋体"/>
                <w:sz w:val="24"/>
              </w:rPr>
            </w:pPr>
          </w:p>
          <w:p w14:paraId="64F0B319" w14:textId="77777777" w:rsidR="00FA5099" w:rsidRDefault="0002372B">
            <w:pPr>
              <w:spacing w:line="336" w:lineRule="auto"/>
              <w:jc w:val="center"/>
              <w:rPr>
                <w:rFonts w:ascii="宋体" w:hAnsi="宋体"/>
                <w:sz w:val="24"/>
              </w:rPr>
            </w:pPr>
            <w:r>
              <w:rPr>
                <w:rFonts w:ascii="宋体" w:hAnsi="宋体"/>
                <w:sz w:val="24"/>
              </w:rPr>
              <w:t xml:space="preserve">             </w:t>
            </w:r>
          </w:p>
          <w:p w14:paraId="0113C564" w14:textId="77777777" w:rsidR="00FA5099" w:rsidRDefault="0002372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E8831BE" w14:textId="77777777" w:rsidR="00FA5099" w:rsidRDefault="0002372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1106C36" w14:textId="77777777" w:rsidR="00FA5099" w:rsidRDefault="0002372B">
      <w:pPr>
        <w:spacing w:line="360" w:lineRule="auto"/>
        <w:rPr>
          <w:sz w:val="24"/>
        </w:rPr>
      </w:pPr>
      <w:r>
        <w:rPr>
          <w:rFonts w:hint="eastAsia"/>
          <w:sz w:val="24"/>
        </w:rPr>
        <w:lastRenderedPageBreak/>
        <w:t>注：开题报告应在教师指导下由学生独立撰写，开题报告通过后方可进行毕业创作。</w:t>
      </w:r>
    </w:p>
    <w:p w14:paraId="6E1402E5" w14:textId="77777777" w:rsidR="00FA5099" w:rsidRDefault="00FA5099"/>
    <w:sectPr w:rsidR="00FA5099">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y Xu" w:date="2018-12-07T10:22:00Z" w:initials="JX">
    <w:p w14:paraId="6127397E" w14:textId="77777777" w:rsidR="00FA5099" w:rsidRDefault="0002372B">
      <w:pPr>
        <w:pStyle w:val="a4"/>
      </w:pPr>
      <w:r>
        <w:t>专业名称</w:t>
      </w:r>
      <w:r>
        <w:rPr>
          <w:rFonts w:hint="eastAsia"/>
        </w:rPr>
        <w:t>：英语（非师范），请据实填写。格式：宋体四号</w:t>
      </w:r>
    </w:p>
  </w:comment>
  <w:comment w:id="1" w:author="Joy Xu" w:date="2018-12-07T09:52:00Z" w:initials="JX">
    <w:p w14:paraId="3DB042CC" w14:textId="77777777" w:rsidR="00FA5099" w:rsidRDefault="0002372B">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2" w:author="Joy Xu" w:date="2018-12-07T09:53:00Z" w:initials="JX">
    <w:p w14:paraId="24EF307A" w14:textId="77777777" w:rsidR="00FA5099" w:rsidRDefault="0002372B">
      <w:pPr>
        <w:pStyle w:val="a4"/>
      </w:pPr>
      <w:r>
        <w:t>日期格式</w:t>
      </w:r>
      <w:r>
        <w:rPr>
          <w:rFonts w:hint="eastAsia"/>
        </w:rPr>
        <w:t>：</w:t>
      </w:r>
      <w:r>
        <w:rPr>
          <w:rFonts w:hint="eastAsia"/>
        </w:rPr>
        <w:t xml:space="preserve">2018.12.20 </w:t>
      </w:r>
    </w:p>
    <w:p w14:paraId="4C9C3B83" w14:textId="77777777" w:rsidR="00FA5099" w:rsidRDefault="0002372B">
      <w:pPr>
        <w:pStyle w:val="a4"/>
      </w:pPr>
      <w:r>
        <w:rPr>
          <w:rFonts w:hint="eastAsia"/>
        </w:rPr>
        <w:t xml:space="preserve">Times New Roman </w:t>
      </w:r>
      <w:r>
        <w:rPr>
          <w:rFonts w:hint="eastAsia"/>
        </w:rPr>
        <w:t>小四</w:t>
      </w:r>
    </w:p>
  </w:comment>
  <w:comment w:id="3" w:author="Joy Xu" w:date="2018-12-07T09:54:00Z" w:initials="JX">
    <w:p w14:paraId="7C0B48C8" w14:textId="77777777" w:rsidR="00FA5099" w:rsidRDefault="0002372B">
      <w:pPr>
        <w:pStyle w:val="a4"/>
      </w:pPr>
      <w:r>
        <w:rPr>
          <w:rFonts w:hint="eastAsia"/>
        </w:rPr>
        <w:t xml:space="preserve">Times New Roman </w:t>
      </w:r>
      <w:r>
        <w:rPr>
          <w:rFonts w:hint="eastAsia"/>
        </w:rPr>
        <w:t>小四</w:t>
      </w:r>
    </w:p>
  </w:comment>
  <w:comment w:id="4" w:author="Joy Xu" w:date="2018-12-07T09:54:00Z" w:initials="JX">
    <w:p w14:paraId="58DA085A" w14:textId="77777777" w:rsidR="00FA5099" w:rsidRDefault="0002372B">
      <w:pPr>
        <w:pStyle w:val="a4"/>
      </w:pPr>
      <w:r>
        <w:rPr>
          <w:rFonts w:hint="eastAsia"/>
        </w:rPr>
        <w:t>宋体小四</w:t>
      </w:r>
    </w:p>
  </w:comment>
  <w:comment w:id="5" w:author="Joy Xu" w:date="2018-12-07T09:54:00Z" w:initials="JX">
    <w:p w14:paraId="15C51001" w14:textId="77777777" w:rsidR="00FA5099" w:rsidRDefault="0002372B">
      <w:pPr>
        <w:pStyle w:val="a4"/>
      </w:pPr>
      <w:r>
        <w:t>宋体小四</w:t>
      </w:r>
    </w:p>
  </w:comment>
  <w:comment w:id="6" w:author="Joy Xu" w:date="2018-12-07T09:57:00Z" w:initials="JX">
    <w:p w14:paraId="7D34533F" w14:textId="77777777" w:rsidR="00FA5099" w:rsidRDefault="0002372B">
      <w:pPr>
        <w:pStyle w:val="a4"/>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comment>
  <w:comment w:id="7" w:author="李 亚星" w:date="2019-01-06T10:18:00Z" w:initials="李">
    <w:p w14:paraId="5D512C19" w14:textId="77777777" w:rsidR="00FA5099" w:rsidRDefault="0002372B">
      <w:pPr>
        <w:pStyle w:val="a4"/>
      </w:pPr>
      <w:r>
        <w:rPr>
          <w:rFonts w:hint="eastAsia"/>
        </w:rPr>
        <w:t>未介绍项目来源，时间安排，工作流程等</w:t>
      </w:r>
    </w:p>
  </w:comment>
  <w:comment w:id="8" w:author="李 亚星" w:date="2019-01-09T13:16:00Z" w:initials="李">
    <w:p w14:paraId="6B3D82F1" w14:textId="37CE2254" w:rsidR="00BF304B" w:rsidRDefault="00BF304B">
      <w:pPr>
        <w:pStyle w:val="a4"/>
        <w:rPr>
          <w:rFonts w:hint="eastAsia"/>
        </w:rPr>
      </w:pPr>
      <w:r>
        <w:rPr>
          <w:rStyle w:val="af"/>
        </w:rPr>
        <w:annotationRef/>
      </w:r>
      <w:r>
        <w:rPr>
          <w:rFonts w:hint="eastAsia"/>
        </w:rPr>
        <w:t>第五章内容讲的太少了，还可以在讲讲第五章讲的什么。后面该篇章文本分析，应放在第二部分开头部分。</w:t>
      </w:r>
    </w:p>
  </w:comment>
  <w:comment w:id="9" w:author="李 亚星" w:date="2019-01-09T13:18:00Z" w:initials="李">
    <w:p w14:paraId="0909CB4D" w14:textId="2BFF1A37" w:rsidR="00BF304B" w:rsidRDefault="00BF304B">
      <w:pPr>
        <w:pStyle w:val="a4"/>
      </w:pPr>
      <w:r>
        <w:rPr>
          <w:rStyle w:val="af"/>
        </w:rPr>
        <w:annotationRef/>
      </w:r>
      <w:r>
        <w:rPr>
          <w:rFonts w:hint="eastAsia"/>
        </w:rPr>
        <w:t>放第二部分，翻译文本的特点</w:t>
      </w:r>
    </w:p>
  </w:comment>
  <w:comment w:id="10" w:author="李 亚星" w:date="2019-01-09T13:18:00Z" w:initials="李">
    <w:p w14:paraId="13B8A2C7" w14:textId="3DB4AFB9" w:rsidR="00BF304B" w:rsidRDefault="00BF304B">
      <w:pPr>
        <w:pStyle w:val="a4"/>
      </w:pPr>
      <w:r>
        <w:rPr>
          <w:rStyle w:val="af"/>
        </w:rPr>
        <w:annotationRef/>
      </w:r>
      <w:r>
        <w:rPr>
          <w:rFonts w:hint="eastAsia"/>
        </w:rPr>
        <w:t>策略、方法具体提及</w:t>
      </w:r>
    </w:p>
  </w:comment>
  <w:comment w:id="11" w:author="Administrator" w:date="2018-12-10T14:13:00Z" w:initials="A">
    <w:p w14:paraId="499D0366" w14:textId="77777777" w:rsidR="00FA5099" w:rsidRDefault="0002372B">
      <w:pPr>
        <w:pStyle w:val="a4"/>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p w14:paraId="065F5C83" w14:textId="77777777" w:rsidR="00FA5099" w:rsidRDefault="00FA5099">
      <w:pPr>
        <w:pStyle w:val="a4"/>
      </w:pPr>
    </w:p>
  </w:comment>
  <w:comment w:id="12" w:author="李 亚星" w:date="2019-01-09T13:30:00Z" w:initials="李">
    <w:p w14:paraId="4B144762" w14:textId="03AB2D78" w:rsidR="00110F3C" w:rsidRDefault="00110F3C">
      <w:pPr>
        <w:pStyle w:val="a4"/>
        <w:rPr>
          <w:rFonts w:hint="eastAsia"/>
        </w:rPr>
      </w:pPr>
      <w:r>
        <w:rPr>
          <w:rStyle w:val="af"/>
        </w:rPr>
        <w:annotationRef/>
      </w:r>
      <w:r>
        <w:rPr>
          <w:rFonts w:hint="eastAsia"/>
        </w:rPr>
        <w:t>这一块都属于材料准备的介绍部分，应该放在下面</w:t>
      </w:r>
    </w:p>
  </w:comment>
  <w:comment w:id="13" w:author="李 亚星" w:date="2019-01-06T10:02:00Z" w:initials="李">
    <w:p w14:paraId="5467678E" w14:textId="3C7BB7BF" w:rsidR="00FA5099" w:rsidRDefault="0002372B">
      <w:pPr>
        <w:pStyle w:val="a4"/>
      </w:pPr>
      <w:r>
        <w:rPr>
          <w:rFonts w:hint="eastAsia"/>
        </w:rPr>
        <w:t>平行文本能</w:t>
      </w:r>
      <w:r>
        <w:rPr>
          <w:rFonts w:hint="eastAsia"/>
        </w:rPr>
        <w:t>否具体举几个例子？</w:t>
      </w:r>
      <w:bookmarkStart w:id="14" w:name="_GoBack"/>
      <w:r w:rsidR="00110F3C" w:rsidRPr="00110F3C">
        <w:rPr>
          <w:rFonts w:hint="eastAsia"/>
          <w:color w:val="FF0000"/>
        </w:rPr>
        <w:t>这个没修改</w:t>
      </w:r>
      <w:bookmarkEnd w:id="14"/>
    </w:p>
  </w:comment>
  <w:comment w:id="16" w:author="李 亚星" w:date="2019-01-06T10:03:00Z" w:initials="李">
    <w:p w14:paraId="47F1169C" w14:textId="77777777" w:rsidR="00FA5099" w:rsidRDefault="0002372B">
      <w:pPr>
        <w:pStyle w:val="a4"/>
      </w:pPr>
      <w:r>
        <w:rPr>
          <w:rFonts w:hint="eastAsia"/>
        </w:rPr>
        <w:t>金融或者经济英语语言特征是什么？常见翻译理论，策略，再到方法这样来描述。</w:t>
      </w:r>
    </w:p>
  </w:comment>
  <w:comment w:id="18" w:author="李 亚星" w:date="2019-01-06T10:04:00Z" w:initials="李">
    <w:p w14:paraId="6BB65587" w14:textId="77777777" w:rsidR="00FA5099" w:rsidRDefault="0002372B">
      <w:pPr>
        <w:pStyle w:val="a4"/>
      </w:pPr>
      <w:r>
        <w:rPr>
          <w:rFonts w:hint="eastAsia"/>
        </w:rPr>
        <w:t>下文中，理论可以提及，但着重使用了哪些策略。</w:t>
      </w:r>
    </w:p>
  </w:comment>
  <w:comment w:id="19" w:author="李 亚星" w:date="2019-01-09T13:19:00Z" w:initials="李">
    <w:p w14:paraId="75CE2815" w14:textId="4476169F" w:rsidR="00BF304B" w:rsidRDefault="00BF304B">
      <w:pPr>
        <w:pStyle w:val="a4"/>
        <w:rPr>
          <w:rFonts w:hint="eastAsia"/>
        </w:rPr>
      </w:pPr>
      <w:r>
        <w:rPr>
          <w:rStyle w:val="af"/>
        </w:rPr>
        <w:annotationRef/>
      </w:r>
      <w:r>
        <w:rPr>
          <w:rFonts w:hint="eastAsia"/>
        </w:rPr>
        <w:t>借用文献资料，解释目的论是什么，为什么要用目的论翻译金融或经济文本？</w:t>
      </w:r>
    </w:p>
  </w:comment>
  <w:comment w:id="20" w:author="Administrator" w:date="2018-12-10T14:12:00Z" w:initials="A">
    <w:p w14:paraId="396A4146" w14:textId="77777777" w:rsidR="00FA5099" w:rsidRDefault="0002372B">
      <w:pPr>
        <w:pStyle w:val="a4"/>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22" w:author="李 亚星" w:date="2019-01-06T10:20:00Z" w:initials="李">
    <w:p w14:paraId="7B3562F1" w14:textId="77777777" w:rsidR="00FA5099" w:rsidRDefault="0002372B">
      <w:pPr>
        <w:pStyle w:val="a4"/>
      </w:pPr>
      <w:r>
        <w:rPr>
          <w:rFonts w:hint="eastAsia"/>
        </w:rPr>
        <w:t>两种方法都举个例子加分析</w:t>
      </w:r>
    </w:p>
  </w:comment>
  <w:comment w:id="23" w:author="李 亚星" w:date="2019-01-09T13:20:00Z" w:initials="李">
    <w:p w14:paraId="7BBD0B98" w14:textId="52FE38E0" w:rsidR="00BF304B" w:rsidRDefault="00BF304B">
      <w:pPr>
        <w:pStyle w:val="a4"/>
      </w:pPr>
      <w:r>
        <w:rPr>
          <w:rStyle w:val="af"/>
        </w:rPr>
        <w:annotationRef/>
      </w:r>
      <w:r>
        <w:rPr>
          <w:rFonts w:hint="eastAsia"/>
        </w:rPr>
        <w:t>举例不好，没看出此类转换在哪里，可借鉴学姐格式，一行原文，一行译文，勾画下词类转换的地方，这样会比较清楚。</w:t>
      </w:r>
    </w:p>
  </w:comment>
  <w:comment w:id="24" w:author="李 亚星" w:date="2019-01-09T13:21:00Z" w:initials="李">
    <w:p w14:paraId="337D494F" w14:textId="17F3DFD4" w:rsidR="00110F3C" w:rsidRDefault="00110F3C">
      <w:pPr>
        <w:pStyle w:val="a4"/>
      </w:pPr>
      <w:r>
        <w:rPr>
          <w:rStyle w:val="af"/>
        </w:rPr>
        <w:annotationRef/>
      </w:r>
      <w:r>
        <w:rPr>
          <w:rFonts w:hint="eastAsia"/>
        </w:rPr>
        <w:t>翻译读不通，更没看出词类转换特点。</w:t>
      </w:r>
    </w:p>
  </w:comment>
  <w:comment w:id="25" w:author="李 亚星" w:date="2019-01-09T13:22:00Z" w:initials="李">
    <w:p w14:paraId="33C9C4B4" w14:textId="7800361D" w:rsidR="00110F3C" w:rsidRDefault="00110F3C">
      <w:pPr>
        <w:pStyle w:val="a4"/>
      </w:pPr>
      <w:r>
        <w:rPr>
          <w:rStyle w:val="af"/>
        </w:rPr>
        <w:annotationRef/>
      </w:r>
      <w:r>
        <w:rPr>
          <w:rFonts w:hint="eastAsia"/>
        </w:rPr>
        <w:t>这是个句子还是标题？如果是根据上下文，请把上下文一并列出</w:t>
      </w:r>
    </w:p>
  </w:comment>
  <w:comment w:id="26" w:author="李 亚星" w:date="2019-01-09T13:27:00Z" w:initials="李">
    <w:p w14:paraId="242E1BDF" w14:textId="3B394B5D" w:rsidR="00110F3C" w:rsidRDefault="00110F3C">
      <w:pPr>
        <w:pStyle w:val="a4"/>
      </w:pPr>
      <w:r>
        <w:rPr>
          <w:rStyle w:val="af"/>
        </w:rPr>
        <w:annotationRef/>
      </w:r>
      <w:r>
        <w:rPr>
          <w:rFonts w:hint="eastAsia"/>
        </w:rPr>
        <w:t>加引号</w:t>
      </w:r>
    </w:p>
  </w:comment>
  <w:comment w:id="27" w:author="李 亚星" w:date="2019-01-09T13:28:00Z" w:initials="李">
    <w:p w14:paraId="636C7438" w14:textId="2E2A780D" w:rsidR="00110F3C" w:rsidRDefault="00110F3C">
      <w:pPr>
        <w:pStyle w:val="a4"/>
      </w:pPr>
      <w:r>
        <w:rPr>
          <w:rStyle w:val="af"/>
        </w:rPr>
        <w:annotationRef/>
      </w:r>
      <w:r>
        <w:rPr>
          <w:rFonts w:hint="eastAsia"/>
        </w:rPr>
        <w:t>难道不是加了“实现”吗？</w:t>
      </w:r>
    </w:p>
  </w:comment>
  <w:comment w:id="28" w:author="Administrator" w:date="2018-12-10T14:13:00Z" w:initials="A">
    <w:p w14:paraId="05E853D3" w14:textId="77777777" w:rsidR="00FA5099" w:rsidRDefault="0002372B">
      <w:pPr>
        <w:pStyle w:val="a4"/>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29" w:author="Joy Xu" w:date="2018-12-07T10:11:00Z" w:initials="JX">
    <w:p w14:paraId="7A071B46" w14:textId="77777777" w:rsidR="00FA5099" w:rsidRDefault="0002372B">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30" w:author="Joy Xu" w:date="2018-12-07T10:18:00Z" w:initials="JX">
    <w:p w14:paraId="69D45C26" w14:textId="77777777" w:rsidR="00FA5099" w:rsidRDefault="0002372B">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31" w:author="Joy Xu" w:date="2018-12-07T10:19:00Z" w:initials="JX">
    <w:p w14:paraId="7501571B" w14:textId="77777777" w:rsidR="00FA5099" w:rsidRDefault="0002372B">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7397E" w15:done="0"/>
  <w15:commentEx w15:paraId="3DB042CC" w15:done="0"/>
  <w15:commentEx w15:paraId="4C9C3B83" w15:done="0"/>
  <w15:commentEx w15:paraId="7C0B48C8" w15:done="0"/>
  <w15:commentEx w15:paraId="58DA085A" w15:done="0"/>
  <w15:commentEx w15:paraId="15C51001" w15:done="0"/>
  <w15:commentEx w15:paraId="7D34533F" w15:done="0"/>
  <w15:commentEx w15:paraId="5D512C19" w15:done="0"/>
  <w15:commentEx w15:paraId="6B3D82F1" w15:done="0"/>
  <w15:commentEx w15:paraId="0909CB4D" w15:done="0"/>
  <w15:commentEx w15:paraId="13B8A2C7" w15:done="0"/>
  <w15:commentEx w15:paraId="065F5C83" w15:done="0"/>
  <w15:commentEx w15:paraId="4B144762" w15:done="0"/>
  <w15:commentEx w15:paraId="5467678E" w15:done="0"/>
  <w15:commentEx w15:paraId="47F1169C" w15:done="0"/>
  <w15:commentEx w15:paraId="6BB65587" w15:done="0"/>
  <w15:commentEx w15:paraId="75CE2815" w15:done="0"/>
  <w15:commentEx w15:paraId="396A4146" w15:done="0"/>
  <w15:commentEx w15:paraId="7B3562F1" w15:done="0"/>
  <w15:commentEx w15:paraId="7BBD0B98" w15:done="0"/>
  <w15:commentEx w15:paraId="337D494F" w15:done="0"/>
  <w15:commentEx w15:paraId="33C9C4B4" w15:done="0"/>
  <w15:commentEx w15:paraId="242E1BDF" w15:done="0"/>
  <w15:commentEx w15:paraId="636C7438" w15:done="0"/>
  <w15:commentEx w15:paraId="05E853D3" w15:done="0"/>
  <w15:commentEx w15:paraId="7A071B46" w15:done="0"/>
  <w15:commentEx w15:paraId="69D45C26" w15:done="0"/>
  <w15:commentEx w15:paraId="750157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7397E" w16cid:durableId="1FE0717A"/>
  <w16cid:commentId w16cid:paraId="3DB042CC" w16cid:durableId="1FE0717B"/>
  <w16cid:commentId w16cid:paraId="4C9C3B83" w16cid:durableId="1FE0717C"/>
  <w16cid:commentId w16cid:paraId="7C0B48C8" w16cid:durableId="1FE0717D"/>
  <w16cid:commentId w16cid:paraId="58DA085A" w16cid:durableId="1FE0717E"/>
  <w16cid:commentId w16cid:paraId="15C51001" w16cid:durableId="1FE0717F"/>
  <w16cid:commentId w16cid:paraId="7D34533F" w16cid:durableId="1FE07180"/>
  <w16cid:commentId w16cid:paraId="5D512C19" w16cid:durableId="1FE07181"/>
  <w16cid:commentId w16cid:paraId="6B3D82F1" w16cid:durableId="1FE072BF"/>
  <w16cid:commentId w16cid:paraId="0909CB4D" w16cid:durableId="1FE07312"/>
  <w16cid:commentId w16cid:paraId="13B8A2C7" w16cid:durableId="1FE07338"/>
  <w16cid:commentId w16cid:paraId="065F5C83" w16cid:durableId="1FE07182"/>
  <w16cid:commentId w16cid:paraId="4B144762" w16cid:durableId="1FE075F7"/>
  <w16cid:commentId w16cid:paraId="5467678E" w16cid:durableId="1FE07183"/>
  <w16cid:commentId w16cid:paraId="47F1169C" w16cid:durableId="1FE07184"/>
  <w16cid:commentId w16cid:paraId="6BB65587" w16cid:durableId="1FE07185"/>
  <w16cid:commentId w16cid:paraId="75CE2815" w16cid:durableId="1FE07368"/>
  <w16cid:commentId w16cid:paraId="396A4146" w16cid:durableId="1FE07186"/>
  <w16cid:commentId w16cid:paraId="7B3562F1" w16cid:durableId="1FE07187"/>
  <w16cid:commentId w16cid:paraId="7BBD0B98" w16cid:durableId="1FE0739E"/>
  <w16cid:commentId w16cid:paraId="337D494F" w16cid:durableId="1FE073EB"/>
  <w16cid:commentId w16cid:paraId="33C9C4B4" w16cid:durableId="1FE07410"/>
  <w16cid:commentId w16cid:paraId="242E1BDF" w16cid:durableId="1FE07552"/>
  <w16cid:commentId w16cid:paraId="636C7438" w16cid:durableId="1FE07570"/>
  <w16cid:commentId w16cid:paraId="05E853D3" w16cid:durableId="1FE07188"/>
  <w16cid:commentId w16cid:paraId="7A071B46" w16cid:durableId="1FE07189"/>
  <w16cid:commentId w16cid:paraId="69D45C26" w16cid:durableId="1FE0718A"/>
  <w16cid:commentId w16cid:paraId="7501571B" w16cid:durableId="1FE071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A40052"/>
    <w:multiLevelType w:val="singleLevel"/>
    <w:tmpl w:val="C2A40052"/>
    <w:lvl w:ilvl="0">
      <w:start w:val="1"/>
      <w:numFmt w:val="decimal"/>
      <w:lvlText w:val="%1."/>
      <w:lvlJc w:val="left"/>
      <w:pPr>
        <w:ind w:left="425" w:hanging="425"/>
      </w:pPr>
      <w:rPr>
        <w:rFonts w:hint="default"/>
      </w:rPr>
    </w:lvl>
  </w:abstractNum>
  <w:abstractNum w:abstractNumId="1" w15:restartNumberingAfterBreak="0">
    <w:nsid w:val="223CEA09"/>
    <w:multiLevelType w:val="singleLevel"/>
    <w:tmpl w:val="223CEA09"/>
    <w:lvl w:ilvl="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2372B"/>
    <w:rsid w:val="00043D0A"/>
    <w:rsid w:val="0006004F"/>
    <w:rsid w:val="00081D0F"/>
    <w:rsid w:val="00081FFC"/>
    <w:rsid w:val="00104A92"/>
    <w:rsid w:val="00110F3C"/>
    <w:rsid w:val="001151DF"/>
    <w:rsid w:val="00144243"/>
    <w:rsid w:val="00155E9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325E66"/>
    <w:rsid w:val="003424BF"/>
    <w:rsid w:val="00360496"/>
    <w:rsid w:val="00384E42"/>
    <w:rsid w:val="003D03E7"/>
    <w:rsid w:val="004575A7"/>
    <w:rsid w:val="004E2E5B"/>
    <w:rsid w:val="00516A84"/>
    <w:rsid w:val="0054689C"/>
    <w:rsid w:val="00565083"/>
    <w:rsid w:val="005845FB"/>
    <w:rsid w:val="005B5A1A"/>
    <w:rsid w:val="005C04B4"/>
    <w:rsid w:val="00622922"/>
    <w:rsid w:val="006679F2"/>
    <w:rsid w:val="0067185D"/>
    <w:rsid w:val="006B57F8"/>
    <w:rsid w:val="006F2663"/>
    <w:rsid w:val="00704126"/>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F7C12"/>
    <w:rsid w:val="00B0356A"/>
    <w:rsid w:val="00B32548"/>
    <w:rsid w:val="00B34F6E"/>
    <w:rsid w:val="00B57696"/>
    <w:rsid w:val="00B74043"/>
    <w:rsid w:val="00BF304B"/>
    <w:rsid w:val="00C40C9C"/>
    <w:rsid w:val="00C452B5"/>
    <w:rsid w:val="00C653D5"/>
    <w:rsid w:val="00C95168"/>
    <w:rsid w:val="00C97B29"/>
    <w:rsid w:val="00CB5F35"/>
    <w:rsid w:val="00D10C8D"/>
    <w:rsid w:val="00D12F24"/>
    <w:rsid w:val="00D45351"/>
    <w:rsid w:val="00D61537"/>
    <w:rsid w:val="00D617C0"/>
    <w:rsid w:val="00D9674C"/>
    <w:rsid w:val="00DA0C59"/>
    <w:rsid w:val="00DC6F41"/>
    <w:rsid w:val="00DD6868"/>
    <w:rsid w:val="00E46081"/>
    <w:rsid w:val="00E4716F"/>
    <w:rsid w:val="00EB3546"/>
    <w:rsid w:val="00EE3F88"/>
    <w:rsid w:val="00F21549"/>
    <w:rsid w:val="00F21FEE"/>
    <w:rsid w:val="00F34D33"/>
    <w:rsid w:val="00F4446A"/>
    <w:rsid w:val="00F57B40"/>
    <w:rsid w:val="00FA5099"/>
    <w:rsid w:val="00FD3D3D"/>
    <w:rsid w:val="02946C60"/>
    <w:rsid w:val="032F6565"/>
    <w:rsid w:val="05174CBC"/>
    <w:rsid w:val="062F3FAE"/>
    <w:rsid w:val="09C12063"/>
    <w:rsid w:val="0D0724B4"/>
    <w:rsid w:val="1CAC44B6"/>
    <w:rsid w:val="1E4D6148"/>
    <w:rsid w:val="1EFB1649"/>
    <w:rsid w:val="23F65225"/>
    <w:rsid w:val="26E156D5"/>
    <w:rsid w:val="2C7E0060"/>
    <w:rsid w:val="345D6DFA"/>
    <w:rsid w:val="355452D8"/>
    <w:rsid w:val="36B479A0"/>
    <w:rsid w:val="38AD4C0F"/>
    <w:rsid w:val="3CCA5956"/>
    <w:rsid w:val="41297F70"/>
    <w:rsid w:val="42435650"/>
    <w:rsid w:val="43377A92"/>
    <w:rsid w:val="45EB793D"/>
    <w:rsid w:val="4656175A"/>
    <w:rsid w:val="50647876"/>
    <w:rsid w:val="52C14167"/>
    <w:rsid w:val="5B2C338E"/>
    <w:rsid w:val="5E920BD1"/>
    <w:rsid w:val="5EE60BE6"/>
    <w:rsid w:val="61694026"/>
    <w:rsid w:val="64EE549E"/>
    <w:rsid w:val="694A6991"/>
    <w:rsid w:val="6DFB3F32"/>
    <w:rsid w:val="70056348"/>
    <w:rsid w:val="78EA7D4E"/>
    <w:rsid w:val="79261B91"/>
    <w:rsid w:val="7FBF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9CF"/>
  <w15:docId w15:val="{E8705CA9-77F4-442F-8970-F2AC20C9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ody Text"/>
    <w:basedOn w:val="a"/>
    <w:qFormat/>
    <w:pPr>
      <w:spacing w:before="180" w:after="18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character" w:styleId="ae">
    <w:name w:val="Hyperlink"/>
    <w:basedOn w:val="a0"/>
    <w:uiPriority w:val="99"/>
    <w:semiHidden/>
    <w:unhideWhenUsed/>
    <w:qFormat/>
    <w:rPr>
      <w:color w:val="0063C8"/>
      <w:u w:val="none"/>
    </w:rPr>
  </w:style>
  <w:style w:type="character" w:styleId="af">
    <w:name w:val="annotation reference"/>
    <w:basedOn w:val="a0"/>
    <w:uiPriority w:val="99"/>
    <w:semiHidden/>
    <w:unhideWhenUsed/>
    <w:qFormat/>
    <w:rPr>
      <w:sz w:val="21"/>
      <w:szCs w:val="21"/>
    </w:rPr>
  </w:style>
  <w:style w:type="character" w:customStyle="1" w:styleId="ad">
    <w:name w:val="页眉 字符"/>
    <w:basedOn w:val="a0"/>
    <w:link w:val="ac"/>
    <w:uiPriority w:val="99"/>
    <w:qFormat/>
    <w:rPr>
      <w:rFonts w:ascii="Times New Roman" w:eastAsia="宋体" w:hAnsi="Times New Roman" w:cs="Times New Roman"/>
      <w:sz w:val="18"/>
      <w:szCs w:val="18"/>
    </w:rPr>
  </w:style>
  <w:style w:type="character" w:customStyle="1" w:styleId="ab">
    <w:name w:val="页脚 字符"/>
    <w:basedOn w:val="a0"/>
    <w:link w:val="aa"/>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0">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9">
    <w:name w:val="批注框文本 字符"/>
    <w:basedOn w:val="a0"/>
    <w:link w:val="a8"/>
    <w:uiPriority w:val="99"/>
    <w:semiHidden/>
    <w:qFormat/>
    <w:rPr>
      <w:kern w:val="2"/>
      <w:sz w:val="18"/>
      <w:szCs w:val="18"/>
    </w:rPr>
  </w:style>
  <w:style w:type="paragraph" w:styleId="af1">
    <w:name w:val="Revision"/>
    <w:hidden/>
    <w:uiPriority w:val="99"/>
    <w:semiHidden/>
    <w:rsid w:val="00BF304B"/>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ns.cnki.net/kcms/detail/detail.aspx?filename=SCAD15112300007677&amp;dbcode=SC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518</Words>
  <Characters>2953</Characters>
  <Application>Microsoft Office Word</Application>
  <DocSecurity>0</DocSecurity>
  <Lines>24</Lines>
  <Paragraphs>6</Paragraphs>
  <ScaleCrop>false</ScaleCrop>
  <Company>重庆第二师范学院</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2019-01-09T05:32:00Z</dcterms:created>
  <dcterms:modified xsi:type="dcterms:W3CDTF">2019-01-09T05:32:00Z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